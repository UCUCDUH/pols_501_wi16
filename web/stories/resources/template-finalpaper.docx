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99849" w14:textId="77777777" w:rsidR="00C95363" w:rsidRDefault="00C95363" w:rsidP="00C95363">
      <w:pPr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bookmarkStart w:id="0" w:name="_GoBack"/>
      <w:bookmarkEnd w:id="0"/>
    </w:p>
    <w:p w14:paraId="55F3F4A5" w14:textId="77777777" w:rsidR="00C95363" w:rsidRPr="00C95363" w:rsidRDefault="00C95363" w:rsidP="004A4F77">
      <w:pPr>
        <w:pStyle w:val="Title"/>
      </w:pPr>
      <w:r>
        <w:t>Paper Title</w:t>
      </w:r>
      <w:r w:rsidRPr="00C95363">
        <w:t xml:space="preserve"> </w:t>
      </w:r>
    </w:p>
    <w:p w14:paraId="0AFD4CC4" w14:textId="77777777" w:rsidR="00C95363" w:rsidRPr="00C95363" w:rsidRDefault="00C95363" w:rsidP="00C95363">
      <w:pPr>
        <w:jc w:val="center"/>
        <w:rPr>
          <w:rFonts w:ascii="Times New Roman" w:hAnsi="Times New Roman"/>
        </w:rPr>
      </w:pPr>
    </w:p>
    <w:p w14:paraId="3276A11E" w14:textId="77777777" w:rsidR="00C95363" w:rsidRPr="00C95363" w:rsidRDefault="00C95363" w:rsidP="004A4F77">
      <w:pPr>
        <w:pStyle w:val="TitlePageAuthor"/>
      </w:pPr>
      <w:r w:rsidRPr="00C95363">
        <w:t>Author Name</w:t>
      </w:r>
    </w:p>
    <w:p w14:paraId="0C0FD24B" w14:textId="77777777" w:rsidR="00C95363" w:rsidRPr="00C95363" w:rsidRDefault="00C95363" w:rsidP="00C95363">
      <w:pPr>
        <w:jc w:val="center"/>
        <w:rPr>
          <w:rFonts w:ascii="Times New Roman" w:hAnsi="Times New Roman"/>
        </w:rPr>
      </w:pPr>
    </w:p>
    <w:p w14:paraId="56034B48" w14:textId="77777777" w:rsidR="00C95363" w:rsidRPr="00464278" w:rsidRDefault="00C95363" w:rsidP="00C95363">
      <w:pPr>
        <w:jc w:val="center"/>
        <w:rPr>
          <w:rFonts w:ascii="Times New Roman" w:hAnsi="Times New Roman" w:cs="Times New Roman"/>
          <w:color w:val="000000"/>
        </w:rPr>
      </w:pPr>
      <w:r w:rsidRPr="00464278">
        <w:rPr>
          <w:rFonts w:ascii="Times New Roman" w:hAnsi="Times New Roman" w:cs="Times New Roman"/>
          <w:color w:val="000000"/>
        </w:rPr>
        <w:t>[The paper must have a title page]</w:t>
      </w:r>
    </w:p>
    <w:p w14:paraId="4F025E13" w14:textId="77777777" w:rsidR="00C95363" w:rsidRPr="00C95363" w:rsidRDefault="00C95363" w:rsidP="004A4F77">
      <w:pPr>
        <w:rPr>
          <w:rFonts w:ascii="Times New Roman" w:hAnsi="Times New Roman"/>
        </w:rPr>
      </w:pPr>
    </w:p>
    <w:p w14:paraId="28DFD213" w14:textId="77777777" w:rsidR="00C95363" w:rsidRPr="00C95363" w:rsidRDefault="00C95363" w:rsidP="00464278">
      <w:pPr>
        <w:jc w:val="both"/>
        <w:rPr>
          <w:rFonts w:ascii="Times New Roman" w:hAnsi="Times New Roman"/>
          <w:b/>
        </w:rPr>
      </w:pPr>
      <w:r w:rsidRPr="00C95363">
        <w:rPr>
          <w:rFonts w:ascii="Times New Roman" w:hAnsi="Times New Roman"/>
          <w:b/>
        </w:rPr>
        <w:t>Abstract:</w:t>
      </w:r>
      <w:r>
        <w:rPr>
          <w:rFonts w:ascii="Times New Roman" w:hAnsi="Times New Roman"/>
          <w:b/>
        </w:rPr>
        <w:t xml:space="preserve"> </w:t>
      </w:r>
      <w:r w:rsidRPr="00464278">
        <w:rPr>
          <w:rFonts w:ascii="Times New Roman" w:hAnsi="Times New Roman" w:cs="Times New Roman"/>
          <w:color w:val="000000"/>
        </w:rPr>
        <w:t>[150 words or less]</w:t>
      </w:r>
    </w:p>
    <w:p w14:paraId="2D8AEE35" w14:textId="77777777" w:rsidR="00464278" w:rsidRPr="009D3964" w:rsidRDefault="00C95363" w:rsidP="004A4F77">
      <w:r w:rsidRPr="009D3964">
        <w:t xml:space="preserve">Lorem ipsum dolor sit </w:t>
      </w:r>
      <w:proofErr w:type="spellStart"/>
      <w:r w:rsidRPr="009D3964">
        <w:t>amet</w:t>
      </w:r>
      <w:proofErr w:type="spellEnd"/>
      <w:r w:rsidRPr="009D3964">
        <w:t xml:space="preserve">, </w:t>
      </w:r>
      <w:proofErr w:type="spellStart"/>
      <w:r w:rsidRPr="009D3964">
        <w:t>consectetur</w:t>
      </w:r>
      <w:proofErr w:type="spellEnd"/>
      <w:r w:rsidRPr="009D3964">
        <w:t xml:space="preserve"> </w:t>
      </w:r>
      <w:proofErr w:type="spellStart"/>
      <w:r w:rsidRPr="009D3964">
        <w:t>adipiscing</w:t>
      </w:r>
      <w:proofErr w:type="spellEnd"/>
      <w:r w:rsidRPr="009D3964">
        <w:t xml:space="preserve"> </w:t>
      </w:r>
      <w:proofErr w:type="spellStart"/>
      <w:r w:rsidRPr="009D3964">
        <w:t>elit</w:t>
      </w:r>
      <w:proofErr w:type="spellEnd"/>
      <w:r w:rsidRPr="009D3964">
        <w:t xml:space="preserve">. </w:t>
      </w:r>
      <w:proofErr w:type="spellStart"/>
      <w:r w:rsidRPr="009D3964">
        <w:t>Proin</w:t>
      </w:r>
      <w:proofErr w:type="spellEnd"/>
      <w:r w:rsidRPr="009D3964">
        <w:t xml:space="preserve"> et </w:t>
      </w:r>
      <w:proofErr w:type="spellStart"/>
      <w:r w:rsidRPr="009D3964">
        <w:t>viverra</w:t>
      </w:r>
      <w:proofErr w:type="spellEnd"/>
      <w:r w:rsidRPr="009D3964">
        <w:t xml:space="preserve"> </w:t>
      </w:r>
      <w:proofErr w:type="spellStart"/>
      <w:r w:rsidRPr="009D3964">
        <w:t>nunc</w:t>
      </w:r>
      <w:proofErr w:type="spellEnd"/>
      <w:r w:rsidRPr="009D3964">
        <w:t xml:space="preserve">, </w:t>
      </w:r>
      <w:proofErr w:type="spellStart"/>
      <w:r w:rsidRPr="009D3964">
        <w:t>eu</w:t>
      </w:r>
      <w:proofErr w:type="spellEnd"/>
      <w:r w:rsidRPr="009D3964">
        <w:t xml:space="preserve"> </w:t>
      </w:r>
      <w:proofErr w:type="spellStart"/>
      <w:r w:rsidRPr="009D3964">
        <w:t>vulputate</w:t>
      </w:r>
      <w:proofErr w:type="spellEnd"/>
      <w:r w:rsidRPr="009D3964">
        <w:t xml:space="preserve"> dui. </w:t>
      </w:r>
      <w:proofErr w:type="spellStart"/>
      <w:r w:rsidRPr="009D3964">
        <w:t>Curabitur</w:t>
      </w:r>
      <w:proofErr w:type="spellEnd"/>
      <w:r w:rsidRPr="009D3964">
        <w:t xml:space="preserve"> </w:t>
      </w:r>
      <w:proofErr w:type="spellStart"/>
      <w:r w:rsidRPr="009D3964">
        <w:t>quis</w:t>
      </w:r>
      <w:proofErr w:type="spellEnd"/>
      <w:r w:rsidRPr="009D3964">
        <w:t xml:space="preserve"> </w:t>
      </w:r>
      <w:proofErr w:type="spellStart"/>
      <w:r w:rsidRPr="009D3964">
        <w:t>neque</w:t>
      </w:r>
      <w:proofErr w:type="spellEnd"/>
      <w:r w:rsidRPr="009D3964">
        <w:t xml:space="preserve"> vitae </w:t>
      </w:r>
      <w:proofErr w:type="spellStart"/>
      <w:r w:rsidRPr="009D3964">
        <w:t>diam</w:t>
      </w:r>
      <w:proofErr w:type="spellEnd"/>
      <w:r w:rsidRPr="009D3964">
        <w:t xml:space="preserve"> </w:t>
      </w:r>
      <w:proofErr w:type="spellStart"/>
      <w:r w:rsidRPr="009D3964">
        <w:t>sodales</w:t>
      </w:r>
      <w:proofErr w:type="spellEnd"/>
      <w:r w:rsidRPr="009D3964">
        <w:t xml:space="preserve"> </w:t>
      </w:r>
      <w:proofErr w:type="spellStart"/>
      <w:r w:rsidRPr="009D3964">
        <w:t>efficitur</w:t>
      </w:r>
      <w:proofErr w:type="spellEnd"/>
      <w:r w:rsidRPr="009D3964">
        <w:t xml:space="preserve">. </w:t>
      </w:r>
      <w:proofErr w:type="spellStart"/>
      <w:r w:rsidRPr="009D3964">
        <w:t>Sed</w:t>
      </w:r>
      <w:proofErr w:type="spellEnd"/>
      <w:r w:rsidRPr="009D3964">
        <w:t xml:space="preserve"> </w:t>
      </w:r>
      <w:proofErr w:type="spellStart"/>
      <w:r w:rsidRPr="009D3964">
        <w:t>euismod</w:t>
      </w:r>
      <w:proofErr w:type="spellEnd"/>
      <w:r w:rsidRPr="009D3964">
        <w:t xml:space="preserve"> </w:t>
      </w:r>
      <w:proofErr w:type="spellStart"/>
      <w:r w:rsidRPr="009D3964">
        <w:t>lacinia</w:t>
      </w:r>
      <w:proofErr w:type="spellEnd"/>
      <w:r w:rsidRPr="009D3964">
        <w:t xml:space="preserve"> </w:t>
      </w:r>
      <w:proofErr w:type="spellStart"/>
      <w:r w:rsidRPr="009D3964">
        <w:t>nunc</w:t>
      </w:r>
      <w:proofErr w:type="spellEnd"/>
      <w:r w:rsidRPr="009D3964">
        <w:t xml:space="preserve"> ac </w:t>
      </w:r>
      <w:proofErr w:type="spellStart"/>
      <w:r w:rsidRPr="009D3964">
        <w:t>tristique</w:t>
      </w:r>
      <w:proofErr w:type="spellEnd"/>
      <w:r w:rsidRPr="009D3964">
        <w:t xml:space="preserve">. </w:t>
      </w:r>
      <w:proofErr w:type="spellStart"/>
      <w:r w:rsidRPr="009D3964">
        <w:t>Suspendisse</w:t>
      </w:r>
      <w:proofErr w:type="spellEnd"/>
      <w:r w:rsidRPr="009D3964">
        <w:t xml:space="preserve"> </w:t>
      </w:r>
      <w:proofErr w:type="spellStart"/>
      <w:r w:rsidRPr="009D3964">
        <w:t>eget</w:t>
      </w:r>
      <w:proofErr w:type="spellEnd"/>
      <w:r w:rsidRPr="009D3964">
        <w:t xml:space="preserve"> </w:t>
      </w:r>
      <w:proofErr w:type="spellStart"/>
      <w:r w:rsidRPr="009D3964">
        <w:t>elit</w:t>
      </w:r>
      <w:proofErr w:type="spellEnd"/>
      <w:r w:rsidRPr="009D3964">
        <w:t xml:space="preserve"> diam. Nunc </w:t>
      </w:r>
      <w:proofErr w:type="spellStart"/>
      <w:r w:rsidRPr="009D3964">
        <w:t>eu</w:t>
      </w:r>
      <w:proofErr w:type="spellEnd"/>
      <w:r w:rsidRPr="009D3964">
        <w:t xml:space="preserve"> </w:t>
      </w:r>
      <w:proofErr w:type="spellStart"/>
      <w:r w:rsidRPr="009D3964">
        <w:t>elit</w:t>
      </w:r>
      <w:proofErr w:type="spellEnd"/>
      <w:r w:rsidRPr="009D3964">
        <w:t xml:space="preserve"> </w:t>
      </w:r>
      <w:proofErr w:type="spellStart"/>
      <w:r w:rsidRPr="009D3964">
        <w:t>volutpat</w:t>
      </w:r>
      <w:proofErr w:type="spellEnd"/>
      <w:r w:rsidRPr="009D3964">
        <w:t xml:space="preserve">, </w:t>
      </w:r>
      <w:proofErr w:type="spellStart"/>
      <w:r w:rsidRPr="009D3964">
        <w:t>fringilla</w:t>
      </w:r>
      <w:proofErr w:type="spellEnd"/>
      <w:r w:rsidRPr="009D3964">
        <w:t xml:space="preserve"> </w:t>
      </w:r>
      <w:proofErr w:type="spellStart"/>
      <w:r w:rsidRPr="009D3964">
        <w:t>nibh</w:t>
      </w:r>
      <w:proofErr w:type="spellEnd"/>
      <w:r w:rsidRPr="009D3964">
        <w:t xml:space="preserve"> in, </w:t>
      </w:r>
      <w:proofErr w:type="spellStart"/>
      <w:r w:rsidRPr="009D3964">
        <w:t>pellentesque</w:t>
      </w:r>
      <w:proofErr w:type="spellEnd"/>
      <w:r w:rsidRPr="009D3964">
        <w:t xml:space="preserve"> </w:t>
      </w:r>
      <w:proofErr w:type="spellStart"/>
      <w:r w:rsidRPr="009D3964">
        <w:t>velit</w:t>
      </w:r>
      <w:proofErr w:type="spellEnd"/>
      <w:r w:rsidRPr="009D3964">
        <w:t xml:space="preserve">. </w:t>
      </w:r>
      <w:proofErr w:type="spellStart"/>
      <w:r w:rsidRPr="009D3964">
        <w:t>Phasellus</w:t>
      </w:r>
      <w:proofErr w:type="spellEnd"/>
      <w:r w:rsidRPr="009D3964">
        <w:t xml:space="preserve"> </w:t>
      </w:r>
      <w:proofErr w:type="spellStart"/>
      <w:r w:rsidRPr="009D3964">
        <w:t>augue</w:t>
      </w:r>
      <w:proofErr w:type="spellEnd"/>
      <w:r w:rsidRPr="009D3964">
        <w:t xml:space="preserve"> </w:t>
      </w:r>
      <w:proofErr w:type="spellStart"/>
      <w:r w:rsidRPr="009D3964">
        <w:t>mauris</w:t>
      </w:r>
      <w:proofErr w:type="spellEnd"/>
      <w:r w:rsidRPr="009D3964">
        <w:t xml:space="preserve">, </w:t>
      </w:r>
      <w:proofErr w:type="spellStart"/>
      <w:r w:rsidRPr="009D3964">
        <w:t>euismod</w:t>
      </w:r>
      <w:proofErr w:type="spellEnd"/>
      <w:r w:rsidRPr="009D3964">
        <w:t xml:space="preserve"> </w:t>
      </w:r>
      <w:proofErr w:type="spellStart"/>
      <w:r w:rsidRPr="009D3964">
        <w:t>nec</w:t>
      </w:r>
      <w:proofErr w:type="spellEnd"/>
      <w:r w:rsidRPr="009D3964">
        <w:t xml:space="preserve"> </w:t>
      </w:r>
      <w:proofErr w:type="spellStart"/>
      <w:r w:rsidRPr="009D3964">
        <w:t>justo</w:t>
      </w:r>
      <w:proofErr w:type="spellEnd"/>
      <w:r w:rsidRPr="009D3964">
        <w:t xml:space="preserve"> at, </w:t>
      </w:r>
      <w:proofErr w:type="spellStart"/>
      <w:r w:rsidRPr="009D3964">
        <w:t>varius</w:t>
      </w:r>
      <w:proofErr w:type="spellEnd"/>
      <w:r w:rsidRPr="009D3964">
        <w:t xml:space="preserve"> </w:t>
      </w:r>
      <w:proofErr w:type="spellStart"/>
      <w:r w:rsidRPr="009D3964">
        <w:t>scelerisque</w:t>
      </w:r>
      <w:proofErr w:type="spellEnd"/>
      <w:r w:rsidRPr="009D3964">
        <w:t xml:space="preserve"> magna. </w:t>
      </w:r>
      <w:proofErr w:type="spellStart"/>
      <w:r w:rsidRPr="009D3964">
        <w:t>Vivamus</w:t>
      </w:r>
      <w:proofErr w:type="spellEnd"/>
      <w:r w:rsidRPr="009D3964">
        <w:t xml:space="preserve"> </w:t>
      </w:r>
      <w:proofErr w:type="spellStart"/>
      <w:r w:rsidRPr="009D3964">
        <w:t>dignissim</w:t>
      </w:r>
      <w:proofErr w:type="spellEnd"/>
      <w:r w:rsidRPr="009D3964">
        <w:t xml:space="preserve"> </w:t>
      </w:r>
      <w:proofErr w:type="spellStart"/>
      <w:r w:rsidRPr="009D3964">
        <w:t>pulvinar</w:t>
      </w:r>
      <w:proofErr w:type="spellEnd"/>
      <w:r w:rsidRPr="009D3964">
        <w:t xml:space="preserve"> nisi. </w:t>
      </w:r>
      <w:proofErr w:type="spellStart"/>
      <w:r w:rsidRPr="009D3964">
        <w:t>Mauris</w:t>
      </w:r>
      <w:proofErr w:type="spellEnd"/>
      <w:r w:rsidRPr="009D3964">
        <w:t xml:space="preserve"> </w:t>
      </w:r>
      <w:proofErr w:type="spellStart"/>
      <w:r w:rsidRPr="009D3964">
        <w:t>vel</w:t>
      </w:r>
      <w:proofErr w:type="spellEnd"/>
      <w:r w:rsidRPr="009D3964">
        <w:t xml:space="preserve"> </w:t>
      </w:r>
      <w:proofErr w:type="spellStart"/>
      <w:r w:rsidRPr="009D3964">
        <w:t>tincidunt</w:t>
      </w:r>
      <w:proofErr w:type="spellEnd"/>
      <w:r w:rsidRPr="009D3964">
        <w:t xml:space="preserve"> libero, a </w:t>
      </w:r>
      <w:proofErr w:type="spellStart"/>
      <w:r w:rsidRPr="009D3964">
        <w:t>venenatis</w:t>
      </w:r>
      <w:proofErr w:type="spellEnd"/>
      <w:r w:rsidRPr="009D3964">
        <w:t xml:space="preserve"> </w:t>
      </w:r>
      <w:proofErr w:type="spellStart"/>
      <w:r w:rsidRPr="009D3964">
        <w:t>eros</w:t>
      </w:r>
      <w:proofErr w:type="spellEnd"/>
      <w:r w:rsidRPr="009D3964">
        <w:t xml:space="preserve">. </w:t>
      </w:r>
      <w:proofErr w:type="spellStart"/>
      <w:r w:rsidRPr="009D3964">
        <w:t>Donec</w:t>
      </w:r>
      <w:proofErr w:type="spellEnd"/>
      <w:r w:rsidRPr="009D3964">
        <w:t xml:space="preserve"> ac </w:t>
      </w:r>
      <w:proofErr w:type="spellStart"/>
      <w:r w:rsidRPr="009D3964">
        <w:t>mauris</w:t>
      </w:r>
      <w:proofErr w:type="spellEnd"/>
      <w:r w:rsidRPr="009D3964">
        <w:t xml:space="preserve"> vitae </w:t>
      </w:r>
      <w:proofErr w:type="spellStart"/>
      <w:r w:rsidRPr="009D3964">
        <w:t>est</w:t>
      </w:r>
      <w:proofErr w:type="spellEnd"/>
      <w:r w:rsidRPr="009D3964">
        <w:t xml:space="preserve"> pharetra convallis. </w:t>
      </w:r>
      <w:proofErr w:type="spellStart"/>
      <w:r w:rsidRPr="009D3964">
        <w:t>Sed</w:t>
      </w:r>
      <w:proofErr w:type="spellEnd"/>
      <w:r w:rsidRPr="009D3964">
        <w:t xml:space="preserve"> </w:t>
      </w:r>
      <w:proofErr w:type="spellStart"/>
      <w:r w:rsidRPr="009D3964">
        <w:t>laoreet</w:t>
      </w:r>
      <w:proofErr w:type="spellEnd"/>
      <w:r w:rsidRPr="009D3964">
        <w:t xml:space="preserve"> ac </w:t>
      </w:r>
      <w:proofErr w:type="spellStart"/>
      <w:r w:rsidRPr="009D3964">
        <w:t>diam</w:t>
      </w:r>
      <w:proofErr w:type="spellEnd"/>
      <w:r w:rsidRPr="009D3964">
        <w:t xml:space="preserve"> sit </w:t>
      </w:r>
      <w:proofErr w:type="spellStart"/>
      <w:r w:rsidRPr="009D3964">
        <w:t>amet</w:t>
      </w:r>
      <w:proofErr w:type="spellEnd"/>
      <w:r w:rsidRPr="009D3964">
        <w:t xml:space="preserve"> </w:t>
      </w:r>
      <w:proofErr w:type="spellStart"/>
      <w:r w:rsidRPr="009D3964">
        <w:t>ultricies</w:t>
      </w:r>
      <w:proofErr w:type="spellEnd"/>
      <w:r w:rsidRPr="009D3964">
        <w:t xml:space="preserve">. Nunc </w:t>
      </w:r>
      <w:proofErr w:type="spellStart"/>
      <w:r w:rsidRPr="009D3964">
        <w:t>dignissim</w:t>
      </w:r>
      <w:proofErr w:type="spellEnd"/>
      <w:r w:rsidRPr="009D3964">
        <w:t xml:space="preserve"> </w:t>
      </w:r>
      <w:proofErr w:type="spellStart"/>
      <w:r w:rsidRPr="009D3964">
        <w:t>luctus</w:t>
      </w:r>
      <w:proofErr w:type="spellEnd"/>
      <w:r w:rsidRPr="009D3964">
        <w:t xml:space="preserve"> </w:t>
      </w:r>
      <w:proofErr w:type="spellStart"/>
      <w:r w:rsidRPr="009D3964">
        <w:t>metus</w:t>
      </w:r>
      <w:proofErr w:type="spellEnd"/>
      <w:r w:rsidRPr="009D3964">
        <w:t xml:space="preserve"> a </w:t>
      </w:r>
      <w:proofErr w:type="spellStart"/>
      <w:r w:rsidRPr="009D3964">
        <w:t>tincidunt</w:t>
      </w:r>
      <w:proofErr w:type="spellEnd"/>
      <w:r w:rsidRPr="009D3964">
        <w:t xml:space="preserve">. Maecenas </w:t>
      </w:r>
      <w:proofErr w:type="spellStart"/>
      <w:r w:rsidRPr="009D3964">
        <w:t>aliquam</w:t>
      </w:r>
      <w:proofErr w:type="spellEnd"/>
      <w:r w:rsidRPr="009D3964">
        <w:t xml:space="preserve"> dolor </w:t>
      </w:r>
      <w:proofErr w:type="spellStart"/>
      <w:r w:rsidRPr="009D3964">
        <w:t>ut</w:t>
      </w:r>
      <w:proofErr w:type="spellEnd"/>
      <w:r w:rsidRPr="009D3964">
        <w:t xml:space="preserve"> </w:t>
      </w:r>
      <w:proofErr w:type="spellStart"/>
      <w:r w:rsidRPr="009D3964">
        <w:t>risus</w:t>
      </w:r>
      <w:proofErr w:type="spellEnd"/>
      <w:r w:rsidRPr="009D3964">
        <w:t xml:space="preserve"> </w:t>
      </w:r>
      <w:proofErr w:type="spellStart"/>
      <w:r w:rsidRPr="009D3964">
        <w:t>commodo</w:t>
      </w:r>
      <w:proofErr w:type="spellEnd"/>
      <w:r w:rsidRPr="009D3964">
        <w:t xml:space="preserve">, a </w:t>
      </w:r>
      <w:proofErr w:type="spellStart"/>
      <w:r w:rsidRPr="009D3964">
        <w:t>rhoncus</w:t>
      </w:r>
      <w:proofErr w:type="spellEnd"/>
      <w:r w:rsidRPr="009D3964">
        <w:t xml:space="preserve"> </w:t>
      </w:r>
      <w:proofErr w:type="spellStart"/>
      <w:r w:rsidRPr="009D3964">
        <w:t>arcu</w:t>
      </w:r>
      <w:proofErr w:type="spellEnd"/>
      <w:r w:rsidRPr="009D3964">
        <w:t xml:space="preserve"> </w:t>
      </w:r>
      <w:proofErr w:type="spellStart"/>
      <w:r w:rsidRPr="009D3964">
        <w:t>consequat</w:t>
      </w:r>
      <w:proofErr w:type="spellEnd"/>
      <w:r w:rsidRPr="009D3964">
        <w:t xml:space="preserve">. </w:t>
      </w:r>
      <w:proofErr w:type="spellStart"/>
      <w:r w:rsidRPr="009D3964">
        <w:t>Aliquam</w:t>
      </w:r>
      <w:proofErr w:type="spellEnd"/>
      <w:r w:rsidRPr="009D3964">
        <w:t xml:space="preserve"> </w:t>
      </w:r>
      <w:proofErr w:type="spellStart"/>
      <w:r w:rsidRPr="009D3964">
        <w:t>erat</w:t>
      </w:r>
      <w:proofErr w:type="spellEnd"/>
      <w:r w:rsidRPr="009D3964">
        <w:t xml:space="preserve"> </w:t>
      </w:r>
      <w:proofErr w:type="spellStart"/>
      <w:r w:rsidRPr="009D3964">
        <w:t>volutpat</w:t>
      </w:r>
      <w:proofErr w:type="spellEnd"/>
      <w:r w:rsidRPr="009D3964">
        <w:t xml:space="preserve">. </w:t>
      </w:r>
      <w:proofErr w:type="spellStart"/>
      <w:r w:rsidRPr="009D3964">
        <w:t>Sed</w:t>
      </w:r>
      <w:proofErr w:type="spellEnd"/>
      <w:r w:rsidRPr="009D3964">
        <w:t xml:space="preserve"> magna magna, </w:t>
      </w:r>
      <w:proofErr w:type="spellStart"/>
      <w:r w:rsidRPr="009D3964">
        <w:t>sollicitudin</w:t>
      </w:r>
      <w:proofErr w:type="spellEnd"/>
      <w:r w:rsidRPr="009D3964">
        <w:t xml:space="preserve"> </w:t>
      </w:r>
      <w:proofErr w:type="spellStart"/>
      <w:r w:rsidRPr="009D3964">
        <w:t>ultrices</w:t>
      </w:r>
      <w:proofErr w:type="spellEnd"/>
      <w:r w:rsidRPr="009D3964">
        <w:t xml:space="preserve"> </w:t>
      </w:r>
      <w:proofErr w:type="spellStart"/>
      <w:r w:rsidRPr="009D3964">
        <w:t>neque</w:t>
      </w:r>
      <w:proofErr w:type="spellEnd"/>
      <w:r w:rsidRPr="009D3964">
        <w:t xml:space="preserve"> </w:t>
      </w:r>
      <w:proofErr w:type="spellStart"/>
      <w:r w:rsidRPr="009D3964">
        <w:t>sed</w:t>
      </w:r>
      <w:proofErr w:type="spellEnd"/>
      <w:r w:rsidRPr="009D3964">
        <w:t xml:space="preserve">, pharetra </w:t>
      </w:r>
      <w:proofErr w:type="spellStart"/>
      <w:r w:rsidRPr="009D3964">
        <w:t>mollis</w:t>
      </w:r>
      <w:proofErr w:type="spellEnd"/>
      <w:r w:rsidRPr="009D3964">
        <w:t xml:space="preserve"> </w:t>
      </w:r>
      <w:proofErr w:type="spellStart"/>
      <w:r w:rsidRPr="009D3964">
        <w:t>enim</w:t>
      </w:r>
      <w:proofErr w:type="spellEnd"/>
      <w:r w:rsidRPr="009D3964">
        <w:t xml:space="preserve">. </w:t>
      </w:r>
      <w:proofErr w:type="spellStart"/>
      <w:r w:rsidRPr="009D3964">
        <w:t>Etiam</w:t>
      </w:r>
      <w:proofErr w:type="spellEnd"/>
      <w:r w:rsidRPr="009D3964">
        <w:t xml:space="preserve"> </w:t>
      </w:r>
      <w:proofErr w:type="spellStart"/>
      <w:r w:rsidRPr="009D3964">
        <w:t>nulla</w:t>
      </w:r>
      <w:proofErr w:type="spellEnd"/>
      <w:r w:rsidRPr="009D3964">
        <w:t xml:space="preserve"> </w:t>
      </w:r>
      <w:proofErr w:type="spellStart"/>
      <w:r w:rsidRPr="009D3964">
        <w:t>eros</w:t>
      </w:r>
      <w:proofErr w:type="spellEnd"/>
      <w:r w:rsidRPr="009D3964">
        <w:t xml:space="preserve">, </w:t>
      </w:r>
      <w:proofErr w:type="spellStart"/>
      <w:r w:rsidRPr="009D3964">
        <w:t>volutpat</w:t>
      </w:r>
      <w:proofErr w:type="spellEnd"/>
      <w:r w:rsidRPr="009D3964">
        <w:t xml:space="preserve"> </w:t>
      </w:r>
      <w:proofErr w:type="spellStart"/>
      <w:r w:rsidRPr="009D3964">
        <w:t>ut</w:t>
      </w:r>
      <w:proofErr w:type="spellEnd"/>
      <w:r w:rsidRPr="009D3964">
        <w:t xml:space="preserve"> porta in, </w:t>
      </w:r>
      <w:proofErr w:type="spellStart"/>
      <w:r w:rsidRPr="009D3964">
        <w:t>tempor</w:t>
      </w:r>
      <w:proofErr w:type="spellEnd"/>
      <w:r w:rsidRPr="009D3964">
        <w:t xml:space="preserve"> </w:t>
      </w:r>
      <w:proofErr w:type="spellStart"/>
      <w:r w:rsidRPr="009D3964">
        <w:t>nec</w:t>
      </w:r>
      <w:proofErr w:type="spellEnd"/>
      <w:r w:rsidRPr="009D3964">
        <w:t xml:space="preserve"> </w:t>
      </w:r>
      <w:proofErr w:type="spellStart"/>
      <w:r w:rsidRPr="009D3964">
        <w:t>leo</w:t>
      </w:r>
      <w:proofErr w:type="spellEnd"/>
      <w:r w:rsidRPr="009D3964">
        <w:t xml:space="preserve">. </w:t>
      </w:r>
      <w:proofErr w:type="spellStart"/>
      <w:r w:rsidRPr="009D3964">
        <w:t>Nulla</w:t>
      </w:r>
      <w:proofErr w:type="spellEnd"/>
      <w:r w:rsidRPr="009D3964">
        <w:t xml:space="preserve"> </w:t>
      </w:r>
      <w:proofErr w:type="spellStart"/>
      <w:r w:rsidRPr="009D3964">
        <w:t>eu</w:t>
      </w:r>
      <w:proofErr w:type="spellEnd"/>
      <w:r w:rsidRPr="009D3964">
        <w:t xml:space="preserve"> </w:t>
      </w:r>
      <w:proofErr w:type="spellStart"/>
      <w:r w:rsidRPr="009D3964">
        <w:t>volutpat</w:t>
      </w:r>
      <w:proofErr w:type="spellEnd"/>
      <w:r w:rsidRPr="009D3964">
        <w:t xml:space="preserve"> </w:t>
      </w:r>
      <w:proofErr w:type="spellStart"/>
      <w:r w:rsidRPr="009D3964">
        <w:t>leo</w:t>
      </w:r>
      <w:proofErr w:type="spellEnd"/>
      <w:r w:rsidRPr="009D3964">
        <w:t xml:space="preserve">. </w:t>
      </w:r>
      <w:proofErr w:type="spellStart"/>
      <w:r w:rsidRPr="009D3964">
        <w:t>Nullam</w:t>
      </w:r>
      <w:proofErr w:type="spellEnd"/>
      <w:r w:rsidRPr="009D3964">
        <w:t xml:space="preserve"> </w:t>
      </w:r>
      <w:proofErr w:type="spellStart"/>
      <w:r w:rsidRPr="009D3964">
        <w:t>ut</w:t>
      </w:r>
      <w:proofErr w:type="spellEnd"/>
      <w:r w:rsidRPr="009D3964">
        <w:t xml:space="preserve"> </w:t>
      </w:r>
      <w:proofErr w:type="spellStart"/>
      <w:r w:rsidRPr="009D3964">
        <w:t>sem</w:t>
      </w:r>
      <w:proofErr w:type="spellEnd"/>
      <w:r w:rsidRPr="009D3964">
        <w:t xml:space="preserve"> </w:t>
      </w:r>
      <w:proofErr w:type="spellStart"/>
      <w:r w:rsidRPr="009D3964">
        <w:t>luctus</w:t>
      </w:r>
      <w:proofErr w:type="spellEnd"/>
      <w:r w:rsidRPr="009D3964">
        <w:t xml:space="preserve">, </w:t>
      </w:r>
      <w:proofErr w:type="spellStart"/>
      <w:r w:rsidRPr="009D3964">
        <w:t>condimentum</w:t>
      </w:r>
      <w:proofErr w:type="spellEnd"/>
      <w:r w:rsidRPr="009D3964">
        <w:t xml:space="preserve"> </w:t>
      </w:r>
      <w:proofErr w:type="spellStart"/>
      <w:r w:rsidRPr="009D3964">
        <w:t>metus</w:t>
      </w:r>
      <w:proofErr w:type="spellEnd"/>
      <w:r w:rsidRPr="009D3964">
        <w:t xml:space="preserve"> </w:t>
      </w:r>
      <w:proofErr w:type="spellStart"/>
      <w:r w:rsidRPr="009D3964">
        <w:t>eget</w:t>
      </w:r>
      <w:proofErr w:type="spellEnd"/>
      <w:r w:rsidRPr="009D3964">
        <w:t xml:space="preserve">, </w:t>
      </w:r>
      <w:proofErr w:type="spellStart"/>
      <w:r w:rsidRPr="009D3964">
        <w:t>venenatis</w:t>
      </w:r>
      <w:proofErr w:type="spellEnd"/>
      <w:r w:rsidRPr="009D3964">
        <w:t xml:space="preserve"> </w:t>
      </w:r>
      <w:proofErr w:type="spellStart"/>
      <w:r w:rsidRPr="009D3964">
        <w:t>felis</w:t>
      </w:r>
      <w:proofErr w:type="spellEnd"/>
      <w:r w:rsidRPr="009D3964">
        <w:t xml:space="preserve">. </w:t>
      </w:r>
      <w:proofErr w:type="spellStart"/>
      <w:r w:rsidRPr="009D3964">
        <w:t>Aliquam</w:t>
      </w:r>
      <w:proofErr w:type="spellEnd"/>
      <w:r w:rsidRPr="009D3964">
        <w:t xml:space="preserve"> maximus, </w:t>
      </w:r>
      <w:proofErr w:type="spellStart"/>
      <w:r w:rsidRPr="009D3964">
        <w:t>erat</w:t>
      </w:r>
      <w:proofErr w:type="spellEnd"/>
      <w:r w:rsidRPr="009D3964">
        <w:t xml:space="preserve"> </w:t>
      </w:r>
      <w:proofErr w:type="spellStart"/>
      <w:r w:rsidRPr="009D3964">
        <w:t>vel</w:t>
      </w:r>
      <w:proofErr w:type="spellEnd"/>
      <w:r w:rsidRPr="009D3964">
        <w:t xml:space="preserve"> </w:t>
      </w:r>
      <w:proofErr w:type="spellStart"/>
      <w:r w:rsidRPr="009D3964">
        <w:t>mollis</w:t>
      </w:r>
      <w:proofErr w:type="spellEnd"/>
      <w:r w:rsidRPr="009D3964">
        <w:t xml:space="preserve"> </w:t>
      </w:r>
      <w:proofErr w:type="spellStart"/>
      <w:r w:rsidRPr="009D3964">
        <w:t>aliquam</w:t>
      </w:r>
      <w:proofErr w:type="spellEnd"/>
      <w:r w:rsidRPr="009D3964">
        <w:t xml:space="preserve">, quam </w:t>
      </w:r>
      <w:proofErr w:type="spellStart"/>
      <w:r w:rsidRPr="009D3964">
        <w:t>risus</w:t>
      </w:r>
      <w:proofErr w:type="spellEnd"/>
      <w:r w:rsidRPr="009D3964">
        <w:t xml:space="preserve"> </w:t>
      </w:r>
      <w:proofErr w:type="spellStart"/>
      <w:r w:rsidRPr="009D3964">
        <w:t>condimentum</w:t>
      </w:r>
      <w:proofErr w:type="spellEnd"/>
      <w:r w:rsidRPr="009D3964">
        <w:t xml:space="preserve"> </w:t>
      </w:r>
      <w:proofErr w:type="spellStart"/>
      <w:r w:rsidRPr="009D3964">
        <w:t>enim</w:t>
      </w:r>
      <w:proofErr w:type="spellEnd"/>
      <w:r w:rsidRPr="009D3964">
        <w:t xml:space="preserve">, </w:t>
      </w:r>
      <w:proofErr w:type="spellStart"/>
      <w:r w:rsidRPr="009D3964">
        <w:t>nec</w:t>
      </w:r>
      <w:proofErr w:type="spellEnd"/>
      <w:r w:rsidRPr="009D3964">
        <w:t xml:space="preserve"> </w:t>
      </w:r>
      <w:proofErr w:type="spellStart"/>
      <w:r w:rsidRPr="009D3964">
        <w:t>fringilla</w:t>
      </w:r>
      <w:proofErr w:type="spellEnd"/>
      <w:r w:rsidRPr="009D3964">
        <w:t xml:space="preserve"> </w:t>
      </w:r>
      <w:proofErr w:type="spellStart"/>
      <w:r w:rsidRPr="009D3964">
        <w:t>nunc</w:t>
      </w:r>
      <w:proofErr w:type="spellEnd"/>
      <w:r w:rsidRPr="009D3964">
        <w:t xml:space="preserve"> </w:t>
      </w:r>
      <w:proofErr w:type="spellStart"/>
      <w:r w:rsidRPr="009D3964">
        <w:t>sem</w:t>
      </w:r>
      <w:proofErr w:type="spellEnd"/>
      <w:r w:rsidRPr="009D3964">
        <w:t xml:space="preserve"> vitae ligula. </w:t>
      </w:r>
      <w:proofErr w:type="spellStart"/>
      <w:r w:rsidRPr="009D3964">
        <w:t>Sed</w:t>
      </w:r>
      <w:proofErr w:type="spellEnd"/>
      <w:r w:rsidRPr="009D3964">
        <w:t xml:space="preserve"> </w:t>
      </w:r>
      <w:proofErr w:type="spellStart"/>
      <w:r w:rsidRPr="009D3964">
        <w:t>erat</w:t>
      </w:r>
      <w:proofErr w:type="spellEnd"/>
      <w:r w:rsidRPr="009D3964">
        <w:t xml:space="preserve"> </w:t>
      </w:r>
      <w:proofErr w:type="spellStart"/>
      <w:r w:rsidRPr="009D3964">
        <w:t>enim</w:t>
      </w:r>
      <w:proofErr w:type="spellEnd"/>
      <w:r w:rsidRPr="009D3964">
        <w:t xml:space="preserve">, </w:t>
      </w:r>
      <w:proofErr w:type="spellStart"/>
      <w:r w:rsidRPr="009D3964">
        <w:t>hendrerit</w:t>
      </w:r>
      <w:proofErr w:type="spellEnd"/>
      <w:r w:rsidRPr="009D3964">
        <w:t xml:space="preserve"> sit </w:t>
      </w:r>
      <w:proofErr w:type="spellStart"/>
      <w:r w:rsidRPr="009D3964">
        <w:t>amet</w:t>
      </w:r>
      <w:proofErr w:type="spellEnd"/>
      <w:r w:rsidRPr="009D3964">
        <w:t>.</w:t>
      </w:r>
    </w:p>
    <w:p w14:paraId="45E12FC9" w14:textId="77777777" w:rsidR="00464278" w:rsidRDefault="0046427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14:paraId="6AF30543" w14:textId="77777777" w:rsidR="00A20E4D" w:rsidRDefault="00A20E4D" w:rsidP="00464278">
      <w:pPr>
        <w:spacing w:after="210"/>
        <w:jc w:val="both"/>
        <w:rPr>
          <w:rFonts w:ascii="Times New Roman" w:hAnsi="Times New Roman"/>
          <w:color w:val="000000"/>
        </w:rPr>
      </w:pPr>
    </w:p>
    <w:p w14:paraId="081DD3FA" w14:textId="77777777" w:rsidR="00A20E4D" w:rsidRPr="00464278" w:rsidRDefault="00A20E4D">
      <w:r w:rsidRPr="00464278">
        <w:t>[Introduction should not be titled]</w:t>
      </w:r>
    </w:p>
    <w:p w14:paraId="7B59E260" w14:textId="77777777" w:rsidR="00464278" w:rsidRPr="00464278" w:rsidRDefault="00464278">
      <w:r w:rsidRPr="00464278">
        <w:t>[New paragraphs should be indicated by indenting the first line]</w:t>
      </w:r>
    </w:p>
    <w:p w14:paraId="424E84CC" w14:textId="77777777" w:rsidR="00464278" w:rsidRPr="00464278" w:rsidRDefault="00464278">
      <w:r w:rsidRPr="00464278">
        <w:t>[Do not add extra spaces between paragraphs]</w:t>
      </w:r>
    </w:p>
    <w:p w14:paraId="59494CC4" w14:textId="77777777" w:rsidR="00A20E4D" w:rsidRDefault="00A20E4D" w:rsidP="004A4F77">
      <w:r w:rsidRPr="00A20E4D">
        <w:t xml:space="preserve">Lorem ipsum dolor sit </w:t>
      </w:r>
      <w:proofErr w:type="spellStart"/>
      <w:r w:rsidRPr="00A20E4D">
        <w:t>amet</w:t>
      </w:r>
      <w:proofErr w:type="spellEnd"/>
      <w:r w:rsidRPr="00A20E4D">
        <w:t xml:space="preserve">, </w:t>
      </w:r>
      <w:proofErr w:type="spellStart"/>
      <w:r w:rsidRPr="00A20E4D">
        <w:t>consectetur</w:t>
      </w:r>
      <w:proofErr w:type="spellEnd"/>
      <w:r w:rsidRPr="00A20E4D">
        <w:t xml:space="preserve"> </w:t>
      </w:r>
      <w:proofErr w:type="spellStart"/>
      <w:r w:rsidRPr="00A20E4D">
        <w:t>adipiscing</w:t>
      </w:r>
      <w:proofErr w:type="spellEnd"/>
      <w:r w:rsidRPr="00A20E4D">
        <w:t xml:space="preserve"> </w:t>
      </w:r>
      <w:proofErr w:type="spellStart"/>
      <w:r w:rsidRPr="00A20E4D">
        <w:t>elit</w:t>
      </w:r>
      <w:proofErr w:type="spellEnd"/>
      <w:r w:rsidRPr="00A20E4D">
        <w:t xml:space="preserve">. Nunc </w:t>
      </w:r>
      <w:proofErr w:type="spellStart"/>
      <w:r w:rsidRPr="00A20E4D">
        <w:t>diam</w:t>
      </w:r>
      <w:proofErr w:type="spellEnd"/>
      <w:r w:rsidRPr="00A20E4D">
        <w:t xml:space="preserve"> </w:t>
      </w:r>
      <w:proofErr w:type="spellStart"/>
      <w:r w:rsidRPr="00A20E4D">
        <w:t>nibh</w:t>
      </w:r>
      <w:proofErr w:type="spellEnd"/>
      <w:r w:rsidRPr="00A20E4D">
        <w:t xml:space="preserve">, pharetra non </w:t>
      </w:r>
      <w:proofErr w:type="spellStart"/>
      <w:r w:rsidRPr="00A20E4D">
        <w:t>viverra</w:t>
      </w:r>
      <w:proofErr w:type="spellEnd"/>
      <w:r w:rsidRPr="00A20E4D">
        <w:t xml:space="preserve"> et, </w:t>
      </w:r>
      <w:proofErr w:type="spellStart"/>
      <w:r w:rsidRPr="00A20E4D">
        <w:t>rhoncus</w:t>
      </w:r>
      <w:proofErr w:type="spellEnd"/>
      <w:r w:rsidRPr="00A20E4D">
        <w:t xml:space="preserve"> </w:t>
      </w:r>
      <w:proofErr w:type="spellStart"/>
      <w:r w:rsidRPr="00A20E4D">
        <w:t>laoreet</w:t>
      </w:r>
      <w:proofErr w:type="spellEnd"/>
      <w:r w:rsidRPr="00A20E4D">
        <w:t xml:space="preserve"> </w:t>
      </w:r>
      <w:proofErr w:type="spellStart"/>
      <w:r w:rsidRPr="00A20E4D">
        <w:t>enim</w:t>
      </w:r>
      <w:proofErr w:type="spellEnd"/>
      <w:r w:rsidRPr="00A20E4D">
        <w:t xml:space="preserve">. </w:t>
      </w:r>
      <w:proofErr w:type="spellStart"/>
      <w:r w:rsidRPr="00A20E4D">
        <w:t>Sed</w:t>
      </w:r>
      <w:proofErr w:type="spellEnd"/>
      <w:r w:rsidRPr="00A20E4D">
        <w:t xml:space="preserve"> </w:t>
      </w:r>
      <w:proofErr w:type="spellStart"/>
      <w:r w:rsidRPr="00A20E4D">
        <w:t>quis</w:t>
      </w:r>
      <w:proofErr w:type="spellEnd"/>
      <w:r w:rsidRPr="00A20E4D">
        <w:t xml:space="preserve"> </w:t>
      </w:r>
      <w:proofErr w:type="spellStart"/>
      <w:r w:rsidRPr="00A20E4D">
        <w:t>ullamcorper</w:t>
      </w:r>
      <w:proofErr w:type="spellEnd"/>
      <w:r w:rsidRPr="00A20E4D">
        <w:t xml:space="preserve"> ligula. </w:t>
      </w:r>
      <w:proofErr w:type="spellStart"/>
      <w:r w:rsidRPr="00A20E4D">
        <w:t>Quisque</w:t>
      </w:r>
      <w:proofErr w:type="spellEnd"/>
      <w:r w:rsidRPr="00A20E4D">
        <w:t xml:space="preserve"> </w:t>
      </w:r>
      <w:proofErr w:type="spellStart"/>
      <w:r w:rsidRPr="00A20E4D">
        <w:t>sollicitudin</w:t>
      </w:r>
      <w:proofErr w:type="spellEnd"/>
      <w:r w:rsidRPr="00A20E4D">
        <w:t xml:space="preserve"> magna </w:t>
      </w:r>
      <w:proofErr w:type="spellStart"/>
      <w:r w:rsidRPr="00A20E4D">
        <w:t>est</w:t>
      </w:r>
      <w:proofErr w:type="spellEnd"/>
      <w:r w:rsidRPr="00A20E4D">
        <w:t xml:space="preserve">, at gravida </w:t>
      </w:r>
      <w:proofErr w:type="spellStart"/>
      <w:r w:rsidRPr="00A20E4D">
        <w:t>nibh</w:t>
      </w:r>
      <w:proofErr w:type="spellEnd"/>
      <w:r w:rsidRPr="00A20E4D">
        <w:t xml:space="preserve"> </w:t>
      </w:r>
      <w:proofErr w:type="spellStart"/>
      <w:r w:rsidRPr="00A20E4D">
        <w:t>scelerisque</w:t>
      </w:r>
      <w:proofErr w:type="spellEnd"/>
      <w:r w:rsidRPr="00A20E4D">
        <w:t xml:space="preserve"> </w:t>
      </w:r>
      <w:proofErr w:type="spellStart"/>
      <w:r w:rsidRPr="00A20E4D">
        <w:t>quis</w:t>
      </w:r>
      <w:proofErr w:type="spellEnd"/>
      <w:r w:rsidRPr="00A20E4D">
        <w:t xml:space="preserve">. </w:t>
      </w:r>
      <w:proofErr w:type="spellStart"/>
      <w:r w:rsidRPr="00A20E4D">
        <w:t>Nulla</w:t>
      </w:r>
      <w:proofErr w:type="spellEnd"/>
      <w:r w:rsidRPr="00A20E4D">
        <w:t xml:space="preserve"> </w:t>
      </w:r>
      <w:proofErr w:type="spellStart"/>
      <w:r w:rsidRPr="00A20E4D">
        <w:t>euismod</w:t>
      </w:r>
      <w:proofErr w:type="spellEnd"/>
      <w:r w:rsidRPr="00A20E4D">
        <w:t xml:space="preserve"> </w:t>
      </w:r>
      <w:proofErr w:type="spellStart"/>
      <w:r w:rsidRPr="00A20E4D">
        <w:t>consequat</w:t>
      </w:r>
      <w:proofErr w:type="spellEnd"/>
      <w:r w:rsidRPr="00A20E4D">
        <w:t xml:space="preserve"> </w:t>
      </w:r>
      <w:proofErr w:type="spellStart"/>
      <w:r w:rsidRPr="00A20E4D">
        <w:t>diam</w:t>
      </w:r>
      <w:proofErr w:type="spellEnd"/>
      <w:r w:rsidRPr="00A20E4D">
        <w:t xml:space="preserve">, at </w:t>
      </w:r>
      <w:proofErr w:type="spellStart"/>
      <w:r w:rsidRPr="00A20E4D">
        <w:t>sollicitudin</w:t>
      </w:r>
      <w:proofErr w:type="spellEnd"/>
      <w:r w:rsidRPr="00A20E4D">
        <w:t xml:space="preserve"> </w:t>
      </w:r>
      <w:proofErr w:type="spellStart"/>
      <w:r w:rsidRPr="00A20E4D">
        <w:t>nulla</w:t>
      </w:r>
      <w:proofErr w:type="spellEnd"/>
      <w:r w:rsidRPr="00A20E4D">
        <w:t xml:space="preserve"> </w:t>
      </w:r>
      <w:proofErr w:type="spellStart"/>
      <w:r w:rsidRPr="00A20E4D">
        <w:t>interdum</w:t>
      </w:r>
      <w:proofErr w:type="spellEnd"/>
      <w:r w:rsidRPr="00A20E4D">
        <w:t xml:space="preserve"> </w:t>
      </w:r>
      <w:proofErr w:type="spellStart"/>
      <w:r w:rsidRPr="00A20E4D">
        <w:t>eu</w:t>
      </w:r>
      <w:proofErr w:type="spellEnd"/>
      <w:r w:rsidRPr="00A20E4D">
        <w:t xml:space="preserve">. </w:t>
      </w:r>
      <w:proofErr w:type="spellStart"/>
      <w:r w:rsidRPr="00A20E4D">
        <w:t>Morbi</w:t>
      </w:r>
      <w:proofErr w:type="spellEnd"/>
      <w:r w:rsidRPr="00A20E4D">
        <w:t xml:space="preserve"> </w:t>
      </w:r>
      <w:proofErr w:type="spellStart"/>
      <w:r w:rsidRPr="00A20E4D">
        <w:t>sodales</w:t>
      </w:r>
      <w:proofErr w:type="spellEnd"/>
      <w:r w:rsidRPr="00A20E4D">
        <w:t xml:space="preserve"> </w:t>
      </w:r>
      <w:proofErr w:type="spellStart"/>
      <w:r w:rsidRPr="00A20E4D">
        <w:t>nisl</w:t>
      </w:r>
      <w:proofErr w:type="spellEnd"/>
      <w:r w:rsidRPr="00A20E4D">
        <w:t xml:space="preserve"> </w:t>
      </w:r>
      <w:proofErr w:type="spellStart"/>
      <w:r w:rsidRPr="00A20E4D">
        <w:t>rhoncus</w:t>
      </w:r>
      <w:proofErr w:type="spellEnd"/>
      <w:r w:rsidRPr="00A20E4D">
        <w:t xml:space="preserve"> </w:t>
      </w:r>
      <w:proofErr w:type="spellStart"/>
      <w:r w:rsidRPr="00A20E4D">
        <w:t>neque</w:t>
      </w:r>
      <w:proofErr w:type="spellEnd"/>
      <w:r w:rsidRPr="00A20E4D">
        <w:t xml:space="preserve"> </w:t>
      </w:r>
      <w:proofErr w:type="spellStart"/>
      <w:r w:rsidRPr="00A20E4D">
        <w:t>efficitur</w:t>
      </w:r>
      <w:proofErr w:type="spellEnd"/>
      <w:r w:rsidRPr="00A20E4D">
        <w:t xml:space="preserve"> </w:t>
      </w:r>
      <w:proofErr w:type="spellStart"/>
      <w:r w:rsidRPr="00A20E4D">
        <w:t>pretium</w:t>
      </w:r>
      <w:proofErr w:type="spellEnd"/>
      <w:r w:rsidRPr="00A20E4D">
        <w:t xml:space="preserve">. </w:t>
      </w:r>
      <w:proofErr w:type="spellStart"/>
      <w:r w:rsidRPr="00A20E4D">
        <w:t>Morbi</w:t>
      </w:r>
      <w:proofErr w:type="spellEnd"/>
      <w:r w:rsidRPr="00A20E4D">
        <w:t xml:space="preserve"> </w:t>
      </w:r>
      <w:proofErr w:type="spellStart"/>
      <w:r w:rsidRPr="00A20E4D">
        <w:t>tempor</w:t>
      </w:r>
      <w:proofErr w:type="spellEnd"/>
      <w:r w:rsidRPr="00A20E4D">
        <w:t xml:space="preserve"> magna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iaculis</w:t>
      </w:r>
      <w:proofErr w:type="spellEnd"/>
      <w:r w:rsidRPr="00A20E4D">
        <w:t xml:space="preserve"> </w:t>
      </w:r>
      <w:proofErr w:type="spellStart"/>
      <w:r w:rsidRPr="00A20E4D">
        <w:t>bibendum</w:t>
      </w:r>
      <w:proofErr w:type="spellEnd"/>
      <w:r w:rsidRPr="00A20E4D">
        <w:t xml:space="preserve">. </w:t>
      </w:r>
      <w:proofErr w:type="spellStart"/>
      <w:r w:rsidRPr="00A20E4D">
        <w:t>Fusce</w:t>
      </w:r>
      <w:proofErr w:type="spellEnd"/>
      <w:r w:rsidRPr="00A20E4D">
        <w:t xml:space="preserve"> </w:t>
      </w:r>
      <w:proofErr w:type="spellStart"/>
      <w:r w:rsidRPr="00A20E4D">
        <w:t>viverra</w:t>
      </w:r>
      <w:proofErr w:type="spellEnd"/>
      <w:r w:rsidRPr="00A20E4D">
        <w:t xml:space="preserve"> </w:t>
      </w:r>
      <w:proofErr w:type="spellStart"/>
      <w:r w:rsidRPr="00A20E4D">
        <w:t>commodo</w:t>
      </w:r>
      <w:proofErr w:type="spellEnd"/>
      <w:r w:rsidRPr="00A20E4D">
        <w:t xml:space="preserve"> nisi ac gravida. </w:t>
      </w:r>
      <w:proofErr w:type="spellStart"/>
      <w:r w:rsidRPr="00A20E4D">
        <w:t>Sed</w:t>
      </w:r>
      <w:proofErr w:type="spellEnd"/>
      <w:r w:rsidRPr="00A20E4D">
        <w:t xml:space="preserve"> dictum </w:t>
      </w:r>
      <w:proofErr w:type="spellStart"/>
      <w:r w:rsidRPr="00A20E4D">
        <w:t>est</w:t>
      </w:r>
      <w:proofErr w:type="spellEnd"/>
      <w:r w:rsidRPr="00A20E4D">
        <w:t xml:space="preserve"> ac </w:t>
      </w:r>
      <w:proofErr w:type="spellStart"/>
      <w:r w:rsidRPr="00A20E4D">
        <w:t>tortor</w:t>
      </w:r>
      <w:proofErr w:type="spellEnd"/>
      <w:r w:rsidRPr="00A20E4D">
        <w:t xml:space="preserve"> </w:t>
      </w:r>
      <w:proofErr w:type="spellStart"/>
      <w:r w:rsidRPr="00A20E4D">
        <w:t>auctor</w:t>
      </w:r>
      <w:proofErr w:type="spellEnd"/>
      <w:r w:rsidRPr="00A20E4D">
        <w:t xml:space="preserve">, </w:t>
      </w:r>
      <w:proofErr w:type="spellStart"/>
      <w:r w:rsidRPr="00A20E4D">
        <w:t>quis</w:t>
      </w:r>
      <w:proofErr w:type="spellEnd"/>
      <w:r w:rsidRPr="00A20E4D">
        <w:t xml:space="preserve"> </w:t>
      </w:r>
      <w:proofErr w:type="spellStart"/>
      <w:r w:rsidRPr="00A20E4D">
        <w:t>sodales</w:t>
      </w:r>
      <w:proofErr w:type="spellEnd"/>
      <w:r w:rsidRPr="00A20E4D">
        <w:t xml:space="preserve"> </w:t>
      </w:r>
      <w:proofErr w:type="spellStart"/>
      <w:r w:rsidRPr="00A20E4D">
        <w:t>eros</w:t>
      </w:r>
      <w:proofErr w:type="spellEnd"/>
      <w:r w:rsidRPr="00A20E4D">
        <w:t xml:space="preserve"> </w:t>
      </w:r>
      <w:proofErr w:type="spellStart"/>
      <w:r w:rsidRPr="00A20E4D">
        <w:t>ullamcorper</w:t>
      </w:r>
      <w:proofErr w:type="spellEnd"/>
      <w:r w:rsidRPr="00A20E4D">
        <w:t xml:space="preserve">. </w:t>
      </w:r>
      <w:proofErr w:type="spellStart"/>
      <w:r w:rsidRPr="00A20E4D">
        <w:t>Ut</w:t>
      </w:r>
      <w:proofErr w:type="spellEnd"/>
      <w:r w:rsidRPr="00A20E4D">
        <w:t xml:space="preserve"> a dolor </w:t>
      </w:r>
      <w:proofErr w:type="spellStart"/>
      <w:r w:rsidRPr="00A20E4D">
        <w:t>massa</w:t>
      </w:r>
      <w:proofErr w:type="spellEnd"/>
      <w:r w:rsidRPr="00A20E4D">
        <w:t xml:space="preserve">. </w:t>
      </w:r>
      <w:proofErr w:type="spellStart"/>
      <w:r w:rsidRPr="00A20E4D">
        <w:t>Sed</w:t>
      </w:r>
      <w:proofErr w:type="spellEnd"/>
      <w:r w:rsidRPr="00A20E4D">
        <w:t xml:space="preserve"> libero ipsum, </w:t>
      </w:r>
      <w:proofErr w:type="spellStart"/>
      <w:r w:rsidRPr="00A20E4D">
        <w:t>scelerisque</w:t>
      </w:r>
      <w:proofErr w:type="spellEnd"/>
      <w:r w:rsidRPr="00A20E4D">
        <w:t xml:space="preserve"> </w:t>
      </w:r>
      <w:proofErr w:type="spellStart"/>
      <w:r w:rsidRPr="00A20E4D">
        <w:t>venenatis</w:t>
      </w:r>
      <w:proofErr w:type="spellEnd"/>
      <w:r w:rsidRPr="00A20E4D">
        <w:t xml:space="preserve"> </w:t>
      </w:r>
      <w:proofErr w:type="spellStart"/>
      <w:r w:rsidRPr="00A20E4D">
        <w:t>arcu</w:t>
      </w:r>
      <w:proofErr w:type="spellEnd"/>
      <w:r w:rsidRPr="00A20E4D">
        <w:t xml:space="preserve"> at, </w:t>
      </w:r>
      <w:proofErr w:type="spellStart"/>
      <w:r w:rsidRPr="00A20E4D">
        <w:t>auctor</w:t>
      </w:r>
      <w:proofErr w:type="spellEnd"/>
      <w:r w:rsidRPr="00A20E4D">
        <w:t xml:space="preserve"> </w:t>
      </w:r>
      <w:proofErr w:type="spellStart"/>
      <w:r w:rsidRPr="00A20E4D">
        <w:t>consequat</w:t>
      </w:r>
      <w:proofErr w:type="spellEnd"/>
      <w:r w:rsidRPr="00A20E4D">
        <w:t xml:space="preserve"> est. Nunc </w:t>
      </w:r>
      <w:proofErr w:type="spellStart"/>
      <w:r w:rsidRPr="00A20E4D">
        <w:t>hendrerit</w:t>
      </w:r>
      <w:proofErr w:type="spellEnd"/>
      <w:r w:rsidRPr="00A20E4D">
        <w:t xml:space="preserve"> lacus </w:t>
      </w:r>
      <w:proofErr w:type="spellStart"/>
      <w:r w:rsidRPr="00A20E4D">
        <w:t>eget</w:t>
      </w:r>
      <w:proofErr w:type="spellEnd"/>
      <w:r w:rsidRPr="00A20E4D">
        <w:t xml:space="preserve"> </w:t>
      </w:r>
      <w:proofErr w:type="spellStart"/>
      <w:r w:rsidRPr="00A20E4D">
        <w:t>tempor</w:t>
      </w:r>
      <w:proofErr w:type="spellEnd"/>
      <w:r w:rsidRPr="00A20E4D">
        <w:t xml:space="preserve"> </w:t>
      </w:r>
      <w:proofErr w:type="spellStart"/>
      <w:r w:rsidRPr="00A20E4D">
        <w:t>faucibus</w:t>
      </w:r>
      <w:proofErr w:type="spellEnd"/>
      <w:r w:rsidRPr="00A20E4D">
        <w:t xml:space="preserve">.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vestibulum</w:t>
      </w:r>
      <w:proofErr w:type="spellEnd"/>
      <w:r w:rsidRPr="00A20E4D">
        <w:t xml:space="preserve"> </w:t>
      </w:r>
      <w:proofErr w:type="spellStart"/>
      <w:r w:rsidRPr="00A20E4D">
        <w:t>sodales</w:t>
      </w:r>
      <w:proofErr w:type="spellEnd"/>
      <w:r w:rsidRPr="00A20E4D">
        <w:t xml:space="preserve"> </w:t>
      </w:r>
      <w:proofErr w:type="spellStart"/>
      <w:r w:rsidRPr="00A20E4D">
        <w:t>neque</w:t>
      </w:r>
      <w:proofErr w:type="spellEnd"/>
      <w:r w:rsidRPr="00A20E4D">
        <w:t xml:space="preserve">,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 </w:t>
      </w:r>
      <w:proofErr w:type="spellStart"/>
      <w:r w:rsidRPr="00A20E4D">
        <w:t>elit</w:t>
      </w:r>
      <w:proofErr w:type="spellEnd"/>
      <w:r w:rsidRPr="00A20E4D">
        <w:t xml:space="preserve"> </w:t>
      </w:r>
      <w:proofErr w:type="spellStart"/>
      <w:r w:rsidRPr="00A20E4D">
        <w:t>aliquet</w:t>
      </w:r>
      <w:proofErr w:type="spellEnd"/>
      <w:r w:rsidRPr="00A20E4D">
        <w:t xml:space="preserve"> vel. </w:t>
      </w:r>
      <w:proofErr w:type="spellStart"/>
      <w:r w:rsidRPr="00A20E4D">
        <w:t>Curabitur</w:t>
      </w:r>
      <w:proofErr w:type="spellEnd"/>
      <w:r w:rsidRPr="00A20E4D">
        <w:t xml:space="preserve"> </w:t>
      </w:r>
      <w:proofErr w:type="spellStart"/>
      <w:r w:rsidRPr="00A20E4D">
        <w:t>sodales</w:t>
      </w:r>
      <w:proofErr w:type="spellEnd"/>
      <w:r w:rsidRPr="00A20E4D">
        <w:t xml:space="preserve"> </w:t>
      </w:r>
      <w:proofErr w:type="spellStart"/>
      <w:r w:rsidRPr="00A20E4D">
        <w:t>urna</w:t>
      </w:r>
      <w:proofErr w:type="spellEnd"/>
      <w:r w:rsidRPr="00A20E4D">
        <w:t xml:space="preserve"> id </w:t>
      </w:r>
      <w:proofErr w:type="spellStart"/>
      <w:r w:rsidRPr="00A20E4D">
        <w:t>orci</w:t>
      </w:r>
      <w:proofErr w:type="spellEnd"/>
      <w:r w:rsidRPr="00A20E4D">
        <w:t xml:space="preserve"> </w:t>
      </w:r>
      <w:proofErr w:type="spellStart"/>
      <w:r w:rsidRPr="00A20E4D">
        <w:t>ornare</w:t>
      </w:r>
      <w:proofErr w:type="spellEnd"/>
      <w:r w:rsidRPr="00A20E4D">
        <w:t xml:space="preserve">, a </w:t>
      </w:r>
      <w:proofErr w:type="spellStart"/>
      <w:r w:rsidRPr="00A20E4D">
        <w:t>bibendum</w:t>
      </w:r>
      <w:proofErr w:type="spellEnd"/>
      <w:r w:rsidRPr="00A20E4D">
        <w:t xml:space="preserve"> </w:t>
      </w:r>
      <w:proofErr w:type="spellStart"/>
      <w:r w:rsidRPr="00A20E4D">
        <w:t>tellus</w:t>
      </w:r>
      <w:proofErr w:type="spellEnd"/>
      <w:r w:rsidRPr="00A20E4D">
        <w:t xml:space="preserve"> </w:t>
      </w:r>
      <w:proofErr w:type="spellStart"/>
      <w:r w:rsidRPr="00A20E4D">
        <w:t>feugiat</w:t>
      </w:r>
      <w:proofErr w:type="spellEnd"/>
      <w:r w:rsidRPr="00A20E4D">
        <w:t xml:space="preserve">. </w:t>
      </w:r>
      <w:proofErr w:type="spellStart"/>
      <w:r w:rsidRPr="00A20E4D">
        <w:t>Etiam</w:t>
      </w:r>
      <w:proofErr w:type="spellEnd"/>
      <w:r w:rsidRPr="00A20E4D">
        <w:t xml:space="preserve"> </w:t>
      </w:r>
      <w:proofErr w:type="spellStart"/>
      <w:r w:rsidRPr="00A20E4D">
        <w:t>ultrices</w:t>
      </w:r>
      <w:proofErr w:type="spellEnd"/>
      <w:r w:rsidRPr="00A20E4D">
        <w:t xml:space="preserve"> </w:t>
      </w:r>
      <w:proofErr w:type="spellStart"/>
      <w:r w:rsidRPr="00A20E4D">
        <w:t>lectus</w:t>
      </w:r>
      <w:proofErr w:type="spellEnd"/>
      <w:r w:rsidRPr="00A20E4D">
        <w:t xml:space="preserve"> </w:t>
      </w:r>
      <w:proofErr w:type="spellStart"/>
      <w:r w:rsidRPr="00A20E4D">
        <w:t>vel</w:t>
      </w:r>
      <w:proofErr w:type="spellEnd"/>
      <w:r w:rsidRPr="00A20E4D">
        <w:t xml:space="preserve"> </w:t>
      </w:r>
      <w:proofErr w:type="spellStart"/>
      <w:r w:rsidRPr="00A20E4D">
        <w:t>pretium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. Nam </w:t>
      </w:r>
      <w:proofErr w:type="spellStart"/>
      <w:r w:rsidRPr="00A20E4D">
        <w:t>sollicitudin</w:t>
      </w:r>
      <w:proofErr w:type="spellEnd"/>
      <w:r w:rsidRPr="00A20E4D">
        <w:t xml:space="preserve"> ipsum a </w:t>
      </w:r>
      <w:proofErr w:type="spellStart"/>
      <w:r w:rsidRPr="00A20E4D">
        <w:t>diam</w:t>
      </w:r>
      <w:proofErr w:type="spellEnd"/>
      <w:r w:rsidRPr="00A20E4D">
        <w:t xml:space="preserve"> </w:t>
      </w:r>
      <w:proofErr w:type="spellStart"/>
      <w:r w:rsidRPr="00A20E4D">
        <w:t>sollicitudin</w:t>
      </w:r>
      <w:proofErr w:type="spellEnd"/>
      <w:r w:rsidRPr="00A20E4D">
        <w:t xml:space="preserve"> </w:t>
      </w:r>
      <w:proofErr w:type="spellStart"/>
      <w:r w:rsidRPr="00A20E4D">
        <w:t>suscipit</w:t>
      </w:r>
      <w:proofErr w:type="spellEnd"/>
      <w:r w:rsidRPr="00A20E4D">
        <w:t>.</w:t>
      </w:r>
    </w:p>
    <w:p w14:paraId="6C12E00E" w14:textId="77777777" w:rsidR="00A20E4D" w:rsidRPr="00A20E4D" w:rsidRDefault="00A20E4D" w:rsidP="004A4F77">
      <w:proofErr w:type="spellStart"/>
      <w:r w:rsidRPr="00A20E4D">
        <w:t>Duis</w:t>
      </w:r>
      <w:proofErr w:type="spellEnd"/>
      <w:r w:rsidRPr="00A20E4D">
        <w:t xml:space="preserve"> </w:t>
      </w:r>
      <w:proofErr w:type="spellStart"/>
      <w:r w:rsidRPr="00A20E4D">
        <w:t>pulvinar</w:t>
      </w:r>
      <w:proofErr w:type="spellEnd"/>
      <w:r w:rsidRPr="00A20E4D">
        <w:t xml:space="preserve"> </w:t>
      </w:r>
      <w:proofErr w:type="spellStart"/>
      <w:r w:rsidRPr="00A20E4D">
        <w:t>vulputate</w:t>
      </w:r>
      <w:proofErr w:type="spellEnd"/>
      <w:r w:rsidRPr="00A20E4D">
        <w:t xml:space="preserve"> </w:t>
      </w:r>
      <w:proofErr w:type="spellStart"/>
      <w:r w:rsidRPr="00A20E4D">
        <w:t>blandit</w:t>
      </w:r>
      <w:proofErr w:type="spellEnd"/>
      <w:r w:rsidRPr="00A20E4D">
        <w:t xml:space="preserve">. Lorem ipsum dolor sit </w:t>
      </w:r>
      <w:proofErr w:type="spellStart"/>
      <w:r w:rsidRPr="00A20E4D">
        <w:t>amet</w:t>
      </w:r>
      <w:proofErr w:type="spellEnd"/>
      <w:r w:rsidRPr="00A20E4D">
        <w:t xml:space="preserve">, </w:t>
      </w:r>
      <w:proofErr w:type="spellStart"/>
      <w:r w:rsidRPr="00A20E4D">
        <w:t>consectetur</w:t>
      </w:r>
      <w:proofErr w:type="spellEnd"/>
      <w:r w:rsidRPr="00A20E4D">
        <w:t xml:space="preserve"> </w:t>
      </w:r>
      <w:proofErr w:type="spellStart"/>
      <w:r w:rsidRPr="00A20E4D">
        <w:t>adipiscing</w:t>
      </w:r>
      <w:proofErr w:type="spellEnd"/>
      <w:r w:rsidRPr="00A20E4D">
        <w:t xml:space="preserve"> </w:t>
      </w:r>
      <w:proofErr w:type="spellStart"/>
      <w:r w:rsidRPr="00A20E4D">
        <w:t>elit</w:t>
      </w:r>
      <w:proofErr w:type="spellEnd"/>
      <w:r w:rsidRPr="00A20E4D">
        <w:t xml:space="preserve">.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elit</w:t>
      </w:r>
      <w:proofErr w:type="spellEnd"/>
      <w:r w:rsidRPr="00A20E4D">
        <w:t xml:space="preserve"> in </w:t>
      </w:r>
      <w:proofErr w:type="spellStart"/>
      <w:r w:rsidRPr="00A20E4D">
        <w:t>consectetur</w:t>
      </w:r>
      <w:proofErr w:type="spellEnd"/>
      <w:r w:rsidRPr="00A20E4D">
        <w:t xml:space="preserve"> </w:t>
      </w:r>
      <w:proofErr w:type="spellStart"/>
      <w:r w:rsidRPr="00A20E4D">
        <w:t>ullamcorper</w:t>
      </w:r>
      <w:proofErr w:type="spellEnd"/>
      <w:r w:rsidRPr="00A20E4D">
        <w:t xml:space="preserve">. </w:t>
      </w:r>
      <w:proofErr w:type="spellStart"/>
      <w:r w:rsidRPr="00A20E4D">
        <w:t>Cras</w:t>
      </w:r>
      <w:proofErr w:type="spellEnd"/>
      <w:r w:rsidRPr="00A20E4D">
        <w:t xml:space="preserve"> </w:t>
      </w:r>
      <w:proofErr w:type="spellStart"/>
      <w:r w:rsidRPr="00A20E4D">
        <w:t>ultricies</w:t>
      </w:r>
      <w:proofErr w:type="spellEnd"/>
      <w:r w:rsidRPr="00A20E4D">
        <w:t xml:space="preserve"> non ligula </w:t>
      </w:r>
      <w:proofErr w:type="spellStart"/>
      <w:r w:rsidRPr="00A20E4D">
        <w:t>egestas</w:t>
      </w:r>
      <w:proofErr w:type="spellEnd"/>
      <w:r w:rsidRPr="00A20E4D">
        <w:t xml:space="preserve"> </w:t>
      </w:r>
      <w:proofErr w:type="spellStart"/>
      <w:r w:rsidRPr="00A20E4D">
        <w:t>dignissim</w:t>
      </w:r>
      <w:proofErr w:type="spellEnd"/>
      <w:r w:rsidRPr="00A20E4D">
        <w:t xml:space="preserve">. </w:t>
      </w:r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purus</w:t>
      </w:r>
      <w:proofErr w:type="spellEnd"/>
      <w:r w:rsidRPr="00A20E4D">
        <w:t xml:space="preserve"> </w:t>
      </w:r>
      <w:proofErr w:type="spellStart"/>
      <w:r w:rsidRPr="00A20E4D">
        <w:t>turpis</w:t>
      </w:r>
      <w:proofErr w:type="spellEnd"/>
      <w:r w:rsidRPr="00A20E4D">
        <w:t xml:space="preserve">, </w:t>
      </w:r>
      <w:proofErr w:type="spellStart"/>
      <w:r w:rsidRPr="00A20E4D">
        <w:t>ultricies</w:t>
      </w:r>
      <w:proofErr w:type="spellEnd"/>
      <w:r w:rsidRPr="00A20E4D">
        <w:t xml:space="preserve"> non </w:t>
      </w:r>
      <w:proofErr w:type="spellStart"/>
      <w:r w:rsidRPr="00A20E4D">
        <w:t>mattis</w:t>
      </w:r>
      <w:proofErr w:type="spellEnd"/>
      <w:r w:rsidRPr="00A20E4D">
        <w:t xml:space="preserve"> ac, </w:t>
      </w:r>
      <w:proofErr w:type="spellStart"/>
      <w:r w:rsidRPr="00A20E4D">
        <w:t>molestie</w:t>
      </w:r>
      <w:proofErr w:type="spellEnd"/>
      <w:r w:rsidRPr="00A20E4D">
        <w:t xml:space="preserve"> id nisi. </w:t>
      </w:r>
      <w:proofErr w:type="spellStart"/>
      <w:r w:rsidRPr="00A20E4D">
        <w:t>Sed</w:t>
      </w:r>
      <w:proofErr w:type="spellEnd"/>
      <w:r w:rsidRPr="00A20E4D">
        <w:t xml:space="preserve"> </w:t>
      </w:r>
      <w:proofErr w:type="spellStart"/>
      <w:r w:rsidRPr="00A20E4D">
        <w:t>mollis</w:t>
      </w:r>
      <w:proofErr w:type="spellEnd"/>
      <w:r w:rsidRPr="00A20E4D">
        <w:t xml:space="preserve"> </w:t>
      </w:r>
      <w:proofErr w:type="spellStart"/>
      <w:r w:rsidRPr="00A20E4D">
        <w:t>nunc</w:t>
      </w:r>
      <w:proofErr w:type="spellEnd"/>
      <w:r w:rsidRPr="00A20E4D">
        <w:t xml:space="preserve">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arcu</w:t>
      </w:r>
      <w:proofErr w:type="spellEnd"/>
      <w:r w:rsidRPr="00A20E4D">
        <w:t xml:space="preserve"> </w:t>
      </w:r>
      <w:proofErr w:type="spellStart"/>
      <w:r w:rsidRPr="00A20E4D">
        <w:t>consequat</w:t>
      </w:r>
      <w:proofErr w:type="spellEnd"/>
      <w:r w:rsidRPr="00A20E4D">
        <w:t xml:space="preserve"> </w:t>
      </w:r>
      <w:proofErr w:type="spellStart"/>
      <w:r w:rsidRPr="00A20E4D">
        <w:t>finibus</w:t>
      </w:r>
      <w:proofErr w:type="spellEnd"/>
      <w:r w:rsidRPr="00A20E4D">
        <w:t xml:space="preserve">. </w:t>
      </w:r>
      <w:proofErr w:type="spellStart"/>
      <w:r w:rsidRPr="00A20E4D">
        <w:t>Aenean</w:t>
      </w:r>
      <w:proofErr w:type="spellEnd"/>
      <w:r w:rsidRPr="00A20E4D">
        <w:t xml:space="preserve"> ac </w:t>
      </w:r>
      <w:proofErr w:type="spellStart"/>
      <w:r w:rsidRPr="00A20E4D">
        <w:t>augue</w:t>
      </w:r>
      <w:proofErr w:type="spellEnd"/>
      <w:r w:rsidRPr="00A20E4D">
        <w:t xml:space="preserve"> vitae dui </w:t>
      </w:r>
      <w:proofErr w:type="spellStart"/>
      <w:r w:rsidRPr="00A20E4D">
        <w:t>tincidunt</w:t>
      </w:r>
      <w:proofErr w:type="spellEnd"/>
      <w:r w:rsidRPr="00A20E4D">
        <w:t xml:space="preserve"> </w:t>
      </w:r>
      <w:proofErr w:type="spellStart"/>
      <w:r w:rsidRPr="00A20E4D">
        <w:t>bibendum</w:t>
      </w:r>
      <w:proofErr w:type="spellEnd"/>
      <w:r w:rsidRPr="00A20E4D">
        <w:t xml:space="preserve">. </w:t>
      </w:r>
      <w:proofErr w:type="spellStart"/>
      <w:r w:rsidRPr="00A20E4D">
        <w:t>Etiam</w:t>
      </w:r>
      <w:proofErr w:type="spellEnd"/>
      <w:r w:rsidRPr="00A20E4D">
        <w:t xml:space="preserve"> </w:t>
      </w:r>
      <w:proofErr w:type="spellStart"/>
      <w:r w:rsidRPr="00A20E4D">
        <w:t>sed</w:t>
      </w:r>
      <w:proofErr w:type="spellEnd"/>
      <w:r w:rsidRPr="00A20E4D">
        <w:t xml:space="preserve"> </w:t>
      </w:r>
      <w:proofErr w:type="spellStart"/>
      <w:r w:rsidRPr="00A20E4D">
        <w:t>velit</w:t>
      </w:r>
      <w:proofErr w:type="spellEnd"/>
      <w:r w:rsidRPr="00A20E4D">
        <w:t xml:space="preserve"> </w:t>
      </w:r>
      <w:proofErr w:type="spellStart"/>
      <w:r w:rsidRPr="00A20E4D">
        <w:t>interdum</w:t>
      </w:r>
      <w:proofErr w:type="spellEnd"/>
      <w:r w:rsidRPr="00A20E4D">
        <w:t xml:space="preserve">, </w:t>
      </w:r>
      <w:proofErr w:type="spellStart"/>
      <w:r w:rsidRPr="00A20E4D">
        <w:t>dignissim</w:t>
      </w:r>
      <w:proofErr w:type="spellEnd"/>
      <w:r w:rsidRPr="00A20E4D">
        <w:t xml:space="preserve"> </w:t>
      </w:r>
      <w:proofErr w:type="spellStart"/>
      <w:r w:rsidRPr="00A20E4D">
        <w:t>leo</w:t>
      </w:r>
      <w:proofErr w:type="spellEnd"/>
      <w:r w:rsidRPr="00A20E4D">
        <w:t xml:space="preserve"> ac, </w:t>
      </w:r>
      <w:proofErr w:type="spellStart"/>
      <w:r w:rsidRPr="00A20E4D">
        <w:t>rutrum</w:t>
      </w:r>
      <w:proofErr w:type="spellEnd"/>
      <w:r w:rsidRPr="00A20E4D">
        <w:t xml:space="preserve"> magna. Integer quam </w:t>
      </w:r>
      <w:proofErr w:type="spellStart"/>
      <w:r w:rsidRPr="00A20E4D">
        <w:t>erat</w:t>
      </w:r>
      <w:proofErr w:type="spellEnd"/>
      <w:r w:rsidRPr="00A20E4D">
        <w:t xml:space="preserve">, </w:t>
      </w:r>
      <w:proofErr w:type="spellStart"/>
      <w:r w:rsidRPr="00A20E4D">
        <w:t>vulputate</w:t>
      </w:r>
      <w:proofErr w:type="spellEnd"/>
      <w:r w:rsidRPr="00A20E4D">
        <w:t xml:space="preserve"> </w:t>
      </w:r>
      <w:proofErr w:type="spellStart"/>
      <w:r w:rsidRPr="00A20E4D">
        <w:t>nec</w:t>
      </w:r>
      <w:proofErr w:type="spellEnd"/>
      <w:r w:rsidRPr="00A20E4D">
        <w:t xml:space="preserve"> </w:t>
      </w:r>
      <w:proofErr w:type="spellStart"/>
      <w:r w:rsidRPr="00A20E4D">
        <w:t>feugiat</w:t>
      </w:r>
      <w:proofErr w:type="spellEnd"/>
      <w:r w:rsidRPr="00A20E4D">
        <w:t xml:space="preserve"> </w:t>
      </w:r>
      <w:proofErr w:type="spellStart"/>
      <w:r w:rsidRPr="00A20E4D">
        <w:t>ut</w:t>
      </w:r>
      <w:proofErr w:type="spellEnd"/>
      <w:r w:rsidRPr="00A20E4D">
        <w:t xml:space="preserve">, </w:t>
      </w:r>
      <w:proofErr w:type="spellStart"/>
      <w:r w:rsidRPr="00A20E4D">
        <w:t>iaculis</w:t>
      </w:r>
      <w:proofErr w:type="spellEnd"/>
      <w:r w:rsidRPr="00A20E4D">
        <w:t xml:space="preserve"> in </w:t>
      </w:r>
      <w:proofErr w:type="spellStart"/>
      <w:r w:rsidRPr="00A20E4D">
        <w:t>leo</w:t>
      </w:r>
      <w:proofErr w:type="spellEnd"/>
      <w:r w:rsidRPr="00A20E4D">
        <w:t xml:space="preserve">. </w:t>
      </w:r>
      <w:proofErr w:type="spellStart"/>
      <w:r w:rsidRPr="00A20E4D">
        <w:t>Cras</w:t>
      </w:r>
      <w:proofErr w:type="spellEnd"/>
      <w:r w:rsidRPr="00A20E4D">
        <w:t xml:space="preserve"> </w:t>
      </w:r>
      <w:proofErr w:type="spellStart"/>
      <w:r w:rsidRPr="00A20E4D">
        <w:t>urna</w:t>
      </w:r>
      <w:proofErr w:type="spellEnd"/>
      <w:r w:rsidRPr="00A20E4D">
        <w:t xml:space="preserve"> </w:t>
      </w:r>
      <w:proofErr w:type="spellStart"/>
      <w:r w:rsidRPr="00A20E4D">
        <w:t>massa</w:t>
      </w:r>
      <w:proofErr w:type="spellEnd"/>
      <w:r w:rsidRPr="00A20E4D">
        <w:t xml:space="preserve">, </w:t>
      </w:r>
      <w:proofErr w:type="spellStart"/>
      <w:r w:rsidRPr="00A20E4D">
        <w:t>dignissim</w:t>
      </w:r>
      <w:proofErr w:type="spellEnd"/>
      <w:r w:rsidRPr="00A20E4D">
        <w:t xml:space="preserve"> </w:t>
      </w:r>
      <w:proofErr w:type="spellStart"/>
      <w:r w:rsidRPr="00A20E4D">
        <w:t>eu</w:t>
      </w:r>
      <w:proofErr w:type="spellEnd"/>
      <w:r w:rsidRPr="00A20E4D">
        <w:t xml:space="preserve"> </w:t>
      </w:r>
      <w:proofErr w:type="spellStart"/>
      <w:r w:rsidRPr="00A20E4D">
        <w:t>aliquam</w:t>
      </w:r>
      <w:proofErr w:type="spellEnd"/>
      <w:r w:rsidRPr="00A20E4D">
        <w:t xml:space="preserve"> </w:t>
      </w:r>
      <w:proofErr w:type="spellStart"/>
      <w:r w:rsidRPr="00A20E4D">
        <w:t>eget</w:t>
      </w:r>
      <w:proofErr w:type="spellEnd"/>
      <w:r w:rsidRPr="00A20E4D">
        <w:t xml:space="preserve">, </w:t>
      </w:r>
      <w:proofErr w:type="spellStart"/>
      <w:r w:rsidRPr="00A20E4D">
        <w:t>laoreet</w:t>
      </w:r>
      <w:proofErr w:type="spellEnd"/>
      <w:r w:rsidRPr="00A20E4D">
        <w:t xml:space="preserve"> id sem. </w:t>
      </w:r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tincidunt</w:t>
      </w:r>
      <w:proofErr w:type="spellEnd"/>
      <w:r w:rsidRPr="00A20E4D">
        <w:t xml:space="preserve"> </w:t>
      </w:r>
      <w:proofErr w:type="spellStart"/>
      <w:r w:rsidRPr="00A20E4D">
        <w:t>tellus</w:t>
      </w:r>
      <w:proofErr w:type="spellEnd"/>
      <w:r w:rsidRPr="00A20E4D">
        <w:t xml:space="preserve"> ligula, non porta </w:t>
      </w:r>
      <w:proofErr w:type="spellStart"/>
      <w:r w:rsidRPr="00A20E4D">
        <w:t>felis</w:t>
      </w:r>
      <w:proofErr w:type="spellEnd"/>
      <w:r w:rsidRPr="00A20E4D">
        <w:t xml:space="preserve"> </w:t>
      </w:r>
      <w:proofErr w:type="spellStart"/>
      <w:r w:rsidRPr="00A20E4D">
        <w:lastRenderedPageBreak/>
        <w:t>molestie</w:t>
      </w:r>
      <w:proofErr w:type="spellEnd"/>
      <w:r w:rsidRPr="00A20E4D">
        <w:t xml:space="preserve"> </w:t>
      </w:r>
      <w:proofErr w:type="spellStart"/>
      <w:r w:rsidRPr="00A20E4D">
        <w:t>quis</w:t>
      </w:r>
      <w:proofErr w:type="spellEnd"/>
      <w:r w:rsidRPr="00A20E4D">
        <w:t xml:space="preserve">. </w:t>
      </w:r>
      <w:proofErr w:type="spellStart"/>
      <w:r w:rsidRPr="00A20E4D">
        <w:t>Donec</w:t>
      </w:r>
      <w:proofErr w:type="spellEnd"/>
      <w:r w:rsidRPr="00A20E4D">
        <w:t xml:space="preserve"> </w:t>
      </w:r>
      <w:proofErr w:type="spellStart"/>
      <w:r w:rsidRPr="00A20E4D">
        <w:t>rhoncus</w:t>
      </w:r>
      <w:proofErr w:type="spellEnd"/>
      <w:r w:rsidRPr="00A20E4D">
        <w:t xml:space="preserve"> et </w:t>
      </w:r>
      <w:proofErr w:type="spellStart"/>
      <w:r w:rsidRPr="00A20E4D">
        <w:t>odio</w:t>
      </w:r>
      <w:proofErr w:type="spellEnd"/>
      <w:r w:rsidRPr="00A20E4D">
        <w:t xml:space="preserve"> id </w:t>
      </w:r>
      <w:proofErr w:type="spellStart"/>
      <w:r w:rsidRPr="00A20E4D">
        <w:t>tristique</w:t>
      </w:r>
      <w:proofErr w:type="spellEnd"/>
      <w:r w:rsidRPr="00A20E4D">
        <w:t xml:space="preserve">. </w:t>
      </w:r>
      <w:proofErr w:type="spellStart"/>
      <w:r w:rsidRPr="00A20E4D">
        <w:t>Praesent</w:t>
      </w:r>
      <w:proofErr w:type="spellEnd"/>
      <w:r w:rsidRPr="00A20E4D">
        <w:t xml:space="preserve"> </w:t>
      </w:r>
      <w:proofErr w:type="spellStart"/>
      <w:r w:rsidRPr="00A20E4D">
        <w:t>mattis</w:t>
      </w:r>
      <w:proofErr w:type="spellEnd"/>
      <w:r w:rsidRPr="00A20E4D">
        <w:t xml:space="preserve"> </w:t>
      </w:r>
      <w:proofErr w:type="spellStart"/>
      <w:r w:rsidRPr="00A20E4D">
        <w:t>blandit</w:t>
      </w:r>
      <w:proofErr w:type="spellEnd"/>
      <w:r w:rsidRPr="00A20E4D">
        <w:t xml:space="preserve"> magna </w:t>
      </w:r>
      <w:proofErr w:type="spellStart"/>
      <w:r w:rsidRPr="00A20E4D">
        <w:t>elementum</w:t>
      </w:r>
      <w:proofErr w:type="spellEnd"/>
      <w:r w:rsidRPr="00A20E4D">
        <w:t xml:space="preserve"> </w:t>
      </w:r>
      <w:proofErr w:type="spellStart"/>
      <w:r w:rsidRPr="00A20E4D">
        <w:t>consectetur</w:t>
      </w:r>
      <w:proofErr w:type="spellEnd"/>
      <w:r w:rsidRPr="00A20E4D">
        <w:t xml:space="preserve">. </w:t>
      </w:r>
      <w:proofErr w:type="spellStart"/>
      <w:r w:rsidRPr="00A20E4D">
        <w:t>Nullam</w:t>
      </w:r>
      <w:proofErr w:type="spellEnd"/>
      <w:r w:rsidRPr="00A20E4D">
        <w:t xml:space="preserve"> </w:t>
      </w:r>
      <w:proofErr w:type="spellStart"/>
      <w:r w:rsidRPr="00A20E4D">
        <w:t>eleifend</w:t>
      </w:r>
      <w:proofErr w:type="spellEnd"/>
      <w:r w:rsidRPr="00A20E4D">
        <w:t xml:space="preserve"> cursus </w:t>
      </w:r>
      <w:proofErr w:type="spellStart"/>
      <w:r w:rsidRPr="00A20E4D">
        <w:t>neque</w:t>
      </w:r>
      <w:proofErr w:type="spellEnd"/>
      <w:r w:rsidRPr="00A20E4D">
        <w:t xml:space="preserve">, non </w:t>
      </w:r>
      <w:proofErr w:type="spellStart"/>
      <w:r w:rsidRPr="00A20E4D">
        <w:t>aliquet</w:t>
      </w:r>
      <w:proofErr w:type="spellEnd"/>
      <w:r w:rsidRPr="00A20E4D">
        <w:t xml:space="preserve"> </w:t>
      </w:r>
      <w:proofErr w:type="spellStart"/>
      <w:r w:rsidRPr="00A20E4D">
        <w:t>tellus</w:t>
      </w:r>
      <w:proofErr w:type="spellEnd"/>
      <w:r w:rsidRPr="00A20E4D">
        <w:t xml:space="preserve"> cursus </w:t>
      </w:r>
      <w:proofErr w:type="spellStart"/>
      <w:r w:rsidRPr="00A20E4D">
        <w:t>nec</w:t>
      </w:r>
      <w:proofErr w:type="spellEnd"/>
      <w:r w:rsidRPr="00A20E4D">
        <w:t>.</w:t>
      </w:r>
    </w:p>
    <w:p w14:paraId="2B2A65A9" w14:textId="77777777" w:rsidR="00A20E4D" w:rsidRPr="00A20E4D" w:rsidRDefault="00A20E4D" w:rsidP="004A4F77"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lectus</w:t>
      </w:r>
      <w:proofErr w:type="spellEnd"/>
      <w:r w:rsidRPr="00A20E4D">
        <w:t xml:space="preserve"> ac libero </w:t>
      </w:r>
      <w:proofErr w:type="spellStart"/>
      <w:r w:rsidRPr="00A20E4D">
        <w:t>finibus</w:t>
      </w:r>
      <w:proofErr w:type="spellEnd"/>
      <w:r w:rsidRPr="00A20E4D">
        <w:t xml:space="preserve"> </w:t>
      </w:r>
      <w:proofErr w:type="spellStart"/>
      <w:r w:rsidRPr="00A20E4D">
        <w:t>euismod</w:t>
      </w:r>
      <w:proofErr w:type="spellEnd"/>
      <w:r w:rsidRPr="00A20E4D">
        <w:t xml:space="preserve"> </w:t>
      </w:r>
      <w:proofErr w:type="spellStart"/>
      <w:r w:rsidRPr="00A20E4D">
        <w:t>eget</w:t>
      </w:r>
      <w:proofErr w:type="spellEnd"/>
      <w:r w:rsidRPr="00A20E4D">
        <w:t xml:space="preserve"> et </w:t>
      </w:r>
      <w:proofErr w:type="spellStart"/>
      <w:r w:rsidRPr="00A20E4D">
        <w:t>tortor</w:t>
      </w:r>
      <w:proofErr w:type="spellEnd"/>
      <w:r w:rsidRPr="00A20E4D">
        <w:t xml:space="preserve">. </w:t>
      </w:r>
      <w:proofErr w:type="spellStart"/>
      <w:r w:rsidRPr="00A20E4D">
        <w:t>Mauris</w:t>
      </w:r>
      <w:proofErr w:type="spellEnd"/>
      <w:r w:rsidRPr="00A20E4D">
        <w:t xml:space="preserve"> tempus </w:t>
      </w:r>
      <w:proofErr w:type="spellStart"/>
      <w:r w:rsidRPr="00A20E4D">
        <w:t>luctus</w:t>
      </w:r>
      <w:proofErr w:type="spellEnd"/>
      <w:r w:rsidRPr="00A20E4D">
        <w:t xml:space="preserve"> tempus. </w:t>
      </w:r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blandit</w:t>
      </w:r>
      <w:proofErr w:type="spellEnd"/>
      <w:r w:rsidRPr="00A20E4D">
        <w:t xml:space="preserve"> </w:t>
      </w:r>
      <w:proofErr w:type="spellStart"/>
      <w:r w:rsidRPr="00A20E4D">
        <w:t>risus</w:t>
      </w:r>
      <w:proofErr w:type="spellEnd"/>
      <w:r w:rsidRPr="00A20E4D">
        <w:t xml:space="preserve"> </w:t>
      </w:r>
      <w:proofErr w:type="spellStart"/>
      <w:r w:rsidRPr="00A20E4D">
        <w:t>sapien</w:t>
      </w:r>
      <w:proofErr w:type="spellEnd"/>
      <w:r w:rsidRPr="00A20E4D">
        <w:t xml:space="preserve">. </w:t>
      </w:r>
      <w:proofErr w:type="spellStart"/>
      <w:r w:rsidRPr="00A20E4D">
        <w:t>Phasellus</w:t>
      </w:r>
      <w:proofErr w:type="spellEnd"/>
      <w:r w:rsidRPr="00A20E4D">
        <w:t xml:space="preserve"> </w:t>
      </w:r>
      <w:proofErr w:type="spellStart"/>
      <w:r w:rsidRPr="00A20E4D">
        <w:t>vel</w:t>
      </w:r>
      <w:proofErr w:type="spellEnd"/>
      <w:r w:rsidRPr="00A20E4D">
        <w:t xml:space="preserve"> </w:t>
      </w:r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odio</w:t>
      </w:r>
      <w:proofErr w:type="spellEnd"/>
      <w:r w:rsidRPr="00A20E4D">
        <w:t xml:space="preserve">, et </w:t>
      </w:r>
      <w:proofErr w:type="spellStart"/>
      <w:r w:rsidRPr="00A20E4D">
        <w:t>efficitur</w:t>
      </w:r>
      <w:proofErr w:type="spellEnd"/>
      <w:r w:rsidRPr="00A20E4D">
        <w:t xml:space="preserve"> </w:t>
      </w:r>
      <w:proofErr w:type="spellStart"/>
      <w:r w:rsidRPr="00A20E4D">
        <w:t>erat</w:t>
      </w:r>
      <w:proofErr w:type="spellEnd"/>
      <w:r w:rsidRPr="00A20E4D">
        <w:t xml:space="preserve">. </w:t>
      </w:r>
      <w:proofErr w:type="spellStart"/>
      <w:r w:rsidRPr="00A20E4D">
        <w:t>Vivamus</w:t>
      </w:r>
      <w:proofErr w:type="spellEnd"/>
      <w:r w:rsidRPr="00A20E4D">
        <w:t xml:space="preserve"> </w:t>
      </w:r>
      <w:proofErr w:type="spellStart"/>
      <w:r w:rsidRPr="00A20E4D">
        <w:t>lobortis</w:t>
      </w:r>
      <w:proofErr w:type="spellEnd"/>
      <w:r w:rsidRPr="00A20E4D">
        <w:t xml:space="preserve"> </w:t>
      </w:r>
      <w:proofErr w:type="spellStart"/>
      <w:r w:rsidRPr="00A20E4D">
        <w:t>est</w:t>
      </w:r>
      <w:proofErr w:type="spellEnd"/>
      <w:r w:rsidRPr="00A20E4D">
        <w:t xml:space="preserve"> </w:t>
      </w:r>
      <w:proofErr w:type="spellStart"/>
      <w:r w:rsidRPr="00A20E4D">
        <w:t>rutrum</w:t>
      </w:r>
      <w:proofErr w:type="spellEnd"/>
      <w:r w:rsidRPr="00A20E4D">
        <w:t xml:space="preserve"> </w:t>
      </w:r>
      <w:proofErr w:type="spellStart"/>
      <w:r w:rsidRPr="00A20E4D">
        <w:t>purus</w:t>
      </w:r>
      <w:proofErr w:type="spellEnd"/>
      <w:r w:rsidRPr="00A20E4D">
        <w:t xml:space="preserve"> </w:t>
      </w:r>
      <w:proofErr w:type="spellStart"/>
      <w:r w:rsidRPr="00A20E4D">
        <w:t>faucibus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. </w:t>
      </w:r>
      <w:proofErr w:type="spellStart"/>
      <w:r w:rsidRPr="00A20E4D">
        <w:t>Vivamus</w:t>
      </w:r>
      <w:proofErr w:type="spellEnd"/>
      <w:r w:rsidRPr="00A20E4D">
        <w:t xml:space="preserve"> sit </w:t>
      </w:r>
      <w:proofErr w:type="spellStart"/>
      <w:r w:rsidRPr="00A20E4D">
        <w:t>amet</w:t>
      </w:r>
      <w:proofErr w:type="spellEnd"/>
      <w:r w:rsidRPr="00A20E4D">
        <w:t xml:space="preserve"> </w:t>
      </w:r>
      <w:proofErr w:type="spellStart"/>
      <w:r w:rsidRPr="00A20E4D">
        <w:t>erat</w:t>
      </w:r>
      <w:proofErr w:type="spellEnd"/>
      <w:r w:rsidRPr="00A20E4D">
        <w:t xml:space="preserve"> in </w:t>
      </w:r>
      <w:proofErr w:type="spellStart"/>
      <w:r w:rsidRPr="00A20E4D">
        <w:t>enim</w:t>
      </w:r>
      <w:proofErr w:type="spellEnd"/>
      <w:r w:rsidRPr="00A20E4D">
        <w:t xml:space="preserve"> </w:t>
      </w:r>
      <w:proofErr w:type="spellStart"/>
      <w:r w:rsidRPr="00A20E4D">
        <w:t>sollicitudin</w:t>
      </w:r>
      <w:proofErr w:type="spellEnd"/>
      <w:r w:rsidRPr="00A20E4D">
        <w:t xml:space="preserve"> dictum. </w:t>
      </w:r>
      <w:proofErr w:type="spellStart"/>
      <w:r w:rsidRPr="00A20E4D">
        <w:t>Phasellus</w:t>
      </w:r>
      <w:proofErr w:type="spellEnd"/>
      <w:r w:rsidRPr="00A20E4D">
        <w:t xml:space="preserve"> ac dui </w:t>
      </w:r>
      <w:proofErr w:type="spellStart"/>
      <w:r w:rsidRPr="00A20E4D">
        <w:t>pulvinar</w:t>
      </w:r>
      <w:proofErr w:type="spellEnd"/>
      <w:r w:rsidRPr="00A20E4D">
        <w:t xml:space="preserve">, cursus </w:t>
      </w:r>
      <w:proofErr w:type="spellStart"/>
      <w:r w:rsidRPr="00A20E4D">
        <w:t>nunc</w:t>
      </w:r>
      <w:proofErr w:type="spellEnd"/>
      <w:r w:rsidRPr="00A20E4D">
        <w:t xml:space="preserve"> et, </w:t>
      </w:r>
      <w:proofErr w:type="spellStart"/>
      <w:r w:rsidRPr="00A20E4D">
        <w:t>egestas</w:t>
      </w:r>
      <w:proofErr w:type="spellEnd"/>
      <w:r w:rsidRPr="00A20E4D">
        <w:t xml:space="preserve"> </w:t>
      </w:r>
      <w:proofErr w:type="spellStart"/>
      <w:r w:rsidRPr="00A20E4D">
        <w:t>nibh</w:t>
      </w:r>
      <w:proofErr w:type="spellEnd"/>
      <w:r w:rsidRPr="00A20E4D">
        <w:t xml:space="preserve">. </w:t>
      </w:r>
      <w:proofErr w:type="spellStart"/>
      <w:r w:rsidRPr="00A20E4D">
        <w:t>Phasellus</w:t>
      </w:r>
      <w:proofErr w:type="spellEnd"/>
      <w:r w:rsidRPr="00A20E4D">
        <w:t xml:space="preserve"> </w:t>
      </w:r>
      <w:proofErr w:type="spellStart"/>
      <w:r w:rsidRPr="00A20E4D">
        <w:t>leo</w:t>
      </w:r>
      <w:proofErr w:type="spellEnd"/>
      <w:r w:rsidRPr="00A20E4D">
        <w:t xml:space="preserve"> </w:t>
      </w:r>
      <w:proofErr w:type="spellStart"/>
      <w:r w:rsidRPr="00A20E4D">
        <w:t>est</w:t>
      </w:r>
      <w:proofErr w:type="spellEnd"/>
      <w:r w:rsidRPr="00A20E4D">
        <w:t xml:space="preserve">, </w:t>
      </w:r>
      <w:proofErr w:type="spellStart"/>
      <w:r w:rsidRPr="00A20E4D">
        <w:t>imperdiet</w:t>
      </w:r>
      <w:proofErr w:type="spellEnd"/>
      <w:r w:rsidRPr="00A20E4D">
        <w:t xml:space="preserve"> ac </w:t>
      </w:r>
      <w:proofErr w:type="spellStart"/>
      <w:r w:rsidRPr="00A20E4D">
        <w:t>lectus</w:t>
      </w:r>
      <w:proofErr w:type="spellEnd"/>
      <w:r w:rsidRPr="00A20E4D">
        <w:t xml:space="preserve"> vitae, </w:t>
      </w:r>
      <w:proofErr w:type="spellStart"/>
      <w:r w:rsidRPr="00A20E4D">
        <w:t>varius</w:t>
      </w:r>
      <w:proofErr w:type="spellEnd"/>
      <w:r w:rsidRPr="00A20E4D">
        <w:t xml:space="preserve"> </w:t>
      </w:r>
      <w:proofErr w:type="spellStart"/>
      <w:r w:rsidRPr="00A20E4D">
        <w:t>vestibulum</w:t>
      </w:r>
      <w:proofErr w:type="spellEnd"/>
      <w:r w:rsidRPr="00A20E4D">
        <w:t xml:space="preserve"> </w:t>
      </w:r>
      <w:proofErr w:type="spellStart"/>
      <w:r w:rsidRPr="00A20E4D">
        <w:t>risus</w:t>
      </w:r>
      <w:proofErr w:type="spellEnd"/>
      <w:r w:rsidRPr="00A20E4D">
        <w:t xml:space="preserve">. </w:t>
      </w:r>
      <w:proofErr w:type="spellStart"/>
      <w:r w:rsidRPr="00A20E4D">
        <w:t>Donec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, quam </w:t>
      </w:r>
      <w:proofErr w:type="spellStart"/>
      <w:r w:rsidRPr="00A20E4D">
        <w:t>eget</w:t>
      </w:r>
      <w:proofErr w:type="spellEnd"/>
      <w:r w:rsidRPr="00A20E4D">
        <w:t xml:space="preserve"> </w:t>
      </w:r>
      <w:proofErr w:type="spellStart"/>
      <w:r w:rsidRPr="00A20E4D">
        <w:t>congue</w:t>
      </w:r>
      <w:proofErr w:type="spellEnd"/>
      <w:r w:rsidRPr="00A20E4D">
        <w:t xml:space="preserve"> </w:t>
      </w:r>
      <w:proofErr w:type="spellStart"/>
      <w:r w:rsidRPr="00A20E4D">
        <w:t>ullamcorper</w:t>
      </w:r>
      <w:proofErr w:type="spellEnd"/>
      <w:r w:rsidRPr="00A20E4D">
        <w:t xml:space="preserve">, </w:t>
      </w:r>
      <w:proofErr w:type="spellStart"/>
      <w:r w:rsidRPr="00A20E4D">
        <w:t>diam</w:t>
      </w:r>
      <w:proofErr w:type="spellEnd"/>
      <w:r w:rsidRPr="00A20E4D">
        <w:t xml:space="preserve"> libero </w:t>
      </w:r>
      <w:proofErr w:type="spellStart"/>
      <w:r w:rsidRPr="00A20E4D">
        <w:t>molestie</w:t>
      </w:r>
      <w:proofErr w:type="spellEnd"/>
      <w:r w:rsidRPr="00A20E4D">
        <w:t xml:space="preserve"> magna, et </w:t>
      </w:r>
      <w:proofErr w:type="spellStart"/>
      <w:r w:rsidRPr="00A20E4D">
        <w:t>mollis</w:t>
      </w:r>
      <w:proofErr w:type="spellEnd"/>
      <w:r w:rsidRPr="00A20E4D">
        <w:t xml:space="preserve"> </w:t>
      </w:r>
      <w:proofErr w:type="spellStart"/>
      <w:r w:rsidRPr="00A20E4D">
        <w:t>arcu</w:t>
      </w:r>
      <w:proofErr w:type="spellEnd"/>
      <w:r w:rsidRPr="00A20E4D">
        <w:t xml:space="preserve"> </w:t>
      </w:r>
      <w:proofErr w:type="spellStart"/>
      <w:r w:rsidRPr="00A20E4D">
        <w:t>mauris</w:t>
      </w:r>
      <w:proofErr w:type="spellEnd"/>
      <w:r w:rsidRPr="00A20E4D">
        <w:t xml:space="preserve"> </w:t>
      </w:r>
      <w:proofErr w:type="spellStart"/>
      <w:r w:rsidRPr="00A20E4D">
        <w:t>consectetur</w:t>
      </w:r>
      <w:proofErr w:type="spellEnd"/>
      <w:r w:rsidRPr="00A20E4D">
        <w:t xml:space="preserve"> </w:t>
      </w:r>
      <w:proofErr w:type="spellStart"/>
      <w:r w:rsidRPr="00A20E4D">
        <w:t>velit</w:t>
      </w:r>
      <w:proofErr w:type="spellEnd"/>
      <w:r w:rsidRPr="00A20E4D">
        <w:t>.</w:t>
      </w:r>
    </w:p>
    <w:p w14:paraId="148ABF84" w14:textId="77777777" w:rsidR="00A20E4D" w:rsidRPr="00A20E4D" w:rsidRDefault="00A20E4D" w:rsidP="004A4F77">
      <w:proofErr w:type="spellStart"/>
      <w:r w:rsidRPr="00A20E4D">
        <w:t>Fusce</w:t>
      </w:r>
      <w:proofErr w:type="spellEnd"/>
      <w:r w:rsidRPr="00A20E4D">
        <w:t xml:space="preserve"> </w:t>
      </w:r>
      <w:proofErr w:type="spellStart"/>
      <w:r w:rsidRPr="00A20E4D">
        <w:t>fringilla</w:t>
      </w:r>
      <w:proofErr w:type="spellEnd"/>
      <w:r w:rsidRPr="00A20E4D">
        <w:t xml:space="preserve"> </w:t>
      </w:r>
      <w:proofErr w:type="spellStart"/>
      <w:r w:rsidRPr="00A20E4D">
        <w:t>sem</w:t>
      </w:r>
      <w:proofErr w:type="spellEnd"/>
      <w:r w:rsidRPr="00A20E4D">
        <w:t xml:space="preserve"> dolor, at </w:t>
      </w:r>
      <w:proofErr w:type="spellStart"/>
      <w:r w:rsidRPr="00A20E4D">
        <w:t>consequat</w:t>
      </w:r>
      <w:proofErr w:type="spellEnd"/>
      <w:r w:rsidRPr="00A20E4D">
        <w:t xml:space="preserve"> </w:t>
      </w:r>
      <w:proofErr w:type="spellStart"/>
      <w:r w:rsidRPr="00A20E4D">
        <w:t>urna</w:t>
      </w:r>
      <w:proofErr w:type="spellEnd"/>
      <w:r w:rsidRPr="00A20E4D">
        <w:t xml:space="preserve"> </w:t>
      </w:r>
      <w:proofErr w:type="spellStart"/>
      <w:r w:rsidRPr="00A20E4D">
        <w:t>lacinia</w:t>
      </w:r>
      <w:proofErr w:type="spellEnd"/>
      <w:r w:rsidRPr="00A20E4D">
        <w:t xml:space="preserve"> </w:t>
      </w:r>
      <w:proofErr w:type="spellStart"/>
      <w:r w:rsidRPr="00A20E4D">
        <w:t>eget</w:t>
      </w:r>
      <w:proofErr w:type="spellEnd"/>
      <w:r w:rsidRPr="00A20E4D">
        <w:t xml:space="preserve">. </w:t>
      </w:r>
      <w:proofErr w:type="spellStart"/>
      <w:r w:rsidRPr="00A20E4D">
        <w:t>Sed</w:t>
      </w:r>
      <w:proofErr w:type="spellEnd"/>
      <w:r w:rsidRPr="00A20E4D">
        <w:t xml:space="preserve"> id </w:t>
      </w:r>
      <w:proofErr w:type="spellStart"/>
      <w:r w:rsidRPr="00A20E4D">
        <w:t>accumsan</w:t>
      </w:r>
      <w:proofErr w:type="spellEnd"/>
      <w:r w:rsidRPr="00A20E4D">
        <w:t xml:space="preserve"> ipsum. </w:t>
      </w:r>
      <w:proofErr w:type="spellStart"/>
      <w:r w:rsidRPr="00A20E4D">
        <w:t>Etiam</w:t>
      </w:r>
      <w:proofErr w:type="spellEnd"/>
      <w:r w:rsidRPr="00A20E4D">
        <w:t xml:space="preserve"> </w:t>
      </w:r>
      <w:proofErr w:type="spellStart"/>
      <w:r w:rsidRPr="00A20E4D">
        <w:t>malesuada</w:t>
      </w:r>
      <w:proofErr w:type="spellEnd"/>
      <w:r w:rsidRPr="00A20E4D">
        <w:t xml:space="preserve"> ex </w:t>
      </w:r>
      <w:proofErr w:type="spellStart"/>
      <w:r w:rsidRPr="00A20E4D">
        <w:t>velit</w:t>
      </w:r>
      <w:proofErr w:type="spellEnd"/>
      <w:r w:rsidRPr="00A20E4D">
        <w:t xml:space="preserve">, ac </w:t>
      </w:r>
      <w:proofErr w:type="spellStart"/>
      <w:r w:rsidRPr="00A20E4D">
        <w:t>dignissim</w:t>
      </w:r>
      <w:proofErr w:type="spellEnd"/>
      <w:r w:rsidRPr="00A20E4D">
        <w:t xml:space="preserve"> </w:t>
      </w:r>
      <w:proofErr w:type="spellStart"/>
      <w:r w:rsidRPr="00A20E4D">
        <w:t>tortor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 </w:t>
      </w:r>
      <w:proofErr w:type="spellStart"/>
      <w:r w:rsidRPr="00A20E4D">
        <w:t>quis</w:t>
      </w:r>
      <w:proofErr w:type="spellEnd"/>
      <w:r w:rsidRPr="00A20E4D">
        <w:t xml:space="preserve">. Nunc </w:t>
      </w:r>
      <w:proofErr w:type="spellStart"/>
      <w:r w:rsidRPr="00A20E4D">
        <w:t>luctus</w:t>
      </w:r>
      <w:proofErr w:type="spellEnd"/>
      <w:r w:rsidRPr="00A20E4D">
        <w:t xml:space="preserve"> </w:t>
      </w:r>
      <w:proofErr w:type="spellStart"/>
      <w:r w:rsidRPr="00A20E4D">
        <w:t>sollicitudin</w:t>
      </w:r>
      <w:proofErr w:type="spellEnd"/>
      <w:r w:rsidRPr="00A20E4D">
        <w:t xml:space="preserve"> ex, at </w:t>
      </w:r>
      <w:proofErr w:type="spellStart"/>
      <w:r w:rsidRPr="00A20E4D">
        <w:t>euismod</w:t>
      </w:r>
      <w:proofErr w:type="spellEnd"/>
      <w:r w:rsidRPr="00A20E4D">
        <w:t xml:space="preserve"> </w:t>
      </w:r>
      <w:proofErr w:type="spellStart"/>
      <w:r w:rsidRPr="00A20E4D">
        <w:t>neque</w:t>
      </w:r>
      <w:proofErr w:type="spellEnd"/>
      <w:r w:rsidRPr="00A20E4D">
        <w:t xml:space="preserve"> </w:t>
      </w:r>
      <w:proofErr w:type="spellStart"/>
      <w:r w:rsidRPr="00A20E4D">
        <w:t>mollis</w:t>
      </w:r>
      <w:proofErr w:type="spellEnd"/>
      <w:r w:rsidRPr="00A20E4D">
        <w:t xml:space="preserve"> </w:t>
      </w:r>
      <w:proofErr w:type="spellStart"/>
      <w:r w:rsidRPr="00A20E4D">
        <w:t>eu</w:t>
      </w:r>
      <w:proofErr w:type="spellEnd"/>
      <w:r w:rsidRPr="00A20E4D">
        <w:t xml:space="preserve">. </w:t>
      </w:r>
      <w:proofErr w:type="spellStart"/>
      <w:r w:rsidRPr="00A20E4D">
        <w:t>Aliquam</w:t>
      </w:r>
      <w:proofErr w:type="spellEnd"/>
      <w:r w:rsidRPr="00A20E4D">
        <w:t xml:space="preserve"> at ante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enim</w:t>
      </w:r>
      <w:proofErr w:type="spellEnd"/>
      <w:r w:rsidRPr="00A20E4D">
        <w:t xml:space="preserve"> semper </w:t>
      </w:r>
      <w:proofErr w:type="spellStart"/>
      <w:r w:rsidRPr="00A20E4D">
        <w:t>viverra</w:t>
      </w:r>
      <w:proofErr w:type="spellEnd"/>
      <w:r w:rsidRPr="00A20E4D">
        <w:t xml:space="preserve"> vitae in </w:t>
      </w:r>
      <w:proofErr w:type="spellStart"/>
      <w:r w:rsidRPr="00A20E4D">
        <w:t>massa</w:t>
      </w:r>
      <w:proofErr w:type="spellEnd"/>
      <w:r w:rsidRPr="00A20E4D">
        <w:t xml:space="preserve">. </w:t>
      </w:r>
      <w:proofErr w:type="spellStart"/>
      <w:r w:rsidRPr="00A20E4D">
        <w:t>Nullam</w:t>
      </w:r>
      <w:proofErr w:type="spellEnd"/>
      <w:r w:rsidRPr="00A20E4D">
        <w:t xml:space="preserve"> </w:t>
      </w:r>
      <w:proofErr w:type="spellStart"/>
      <w:r w:rsidRPr="00A20E4D">
        <w:t>consectetur</w:t>
      </w:r>
      <w:proofErr w:type="spellEnd"/>
      <w:r w:rsidRPr="00A20E4D">
        <w:t xml:space="preserve"> </w:t>
      </w:r>
      <w:proofErr w:type="spellStart"/>
      <w:r w:rsidRPr="00A20E4D">
        <w:t>purus</w:t>
      </w:r>
      <w:proofErr w:type="spellEnd"/>
      <w:r w:rsidRPr="00A20E4D">
        <w:t xml:space="preserve">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massa</w:t>
      </w:r>
      <w:proofErr w:type="spellEnd"/>
      <w:r w:rsidRPr="00A20E4D">
        <w:t xml:space="preserve"> </w:t>
      </w:r>
      <w:proofErr w:type="spellStart"/>
      <w:r w:rsidRPr="00A20E4D">
        <w:t>scelerisque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. In porta </w:t>
      </w:r>
      <w:proofErr w:type="spellStart"/>
      <w:r w:rsidRPr="00A20E4D">
        <w:t>aliquet</w:t>
      </w:r>
      <w:proofErr w:type="spellEnd"/>
      <w:r w:rsidRPr="00A20E4D">
        <w:t xml:space="preserve"> </w:t>
      </w:r>
      <w:proofErr w:type="spellStart"/>
      <w:r w:rsidRPr="00A20E4D">
        <w:t>neque</w:t>
      </w:r>
      <w:proofErr w:type="spellEnd"/>
      <w:r w:rsidRPr="00A20E4D">
        <w:t xml:space="preserve">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fermentum</w:t>
      </w:r>
      <w:proofErr w:type="spellEnd"/>
      <w:r w:rsidRPr="00A20E4D">
        <w:t xml:space="preserve">. </w:t>
      </w:r>
      <w:proofErr w:type="spellStart"/>
      <w:r w:rsidRPr="00A20E4D">
        <w:t>Vivamus</w:t>
      </w:r>
      <w:proofErr w:type="spellEnd"/>
      <w:r w:rsidRPr="00A20E4D">
        <w:t xml:space="preserve"> </w:t>
      </w:r>
      <w:proofErr w:type="spellStart"/>
      <w:r w:rsidRPr="00A20E4D">
        <w:t>fringilla</w:t>
      </w:r>
      <w:proofErr w:type="spellEnd"/>
      <w:r w:rsidRPr="00A20E4D">
        <w:t xml:space="preserve"> at mi et </w:t>
      </w:r>
      <w:proofErr w:type="spellStart"/>
      <w:r w:rsidRPr="00A20E4D">
        <w:t>consequat</w:t>
      </w:r>
      <w:proofErr w:type="spellEnd"/>
      <w:r w:rsidRPr="00A20E4D">
        <w:t xml:space="preserve">. Class </w:t>
      </w:r>
      <w:proofErr w:type="spellStart"/>
      <w:r w:rsidRPr="00A20E4D">
        <w:t>aptent</w:t>
      </w:r>
      <w:proofErr w:type="spellEnd"/>
      <w:r w:rsidRPr="00A20E4D">
        <w:t xml:space="preserve"> </w:t>
      </w:r>
      <w:proofErr w:type="spellStart"/>
      <w:r w:rsidRPr="00A20E4D">
        <w:t>taciti</w:t>
      </w:r>
      <w:proofErr w:type="spellEnd"/>
      <w:r w:rsidRPr="00A20E4D">
        <w:t xml:space="preserve"> </w:t>
      </w:r>
      <w:proofErr w:type="spellStart"/>
      <w:r w:rsidRPr="00A20E4D">
        <w:t>sociosqu</w:t>
      </w:r>
      <w:proofErr w:type="spellEnd"/>
      <w:r w:rsidRPr="00A20E4D">
        <w:t xml:space="preserve"> ad </w:t>
      </w:r>
      <w:proofErr w:type="spellStart"/>
      <w:r w:rsidRPr="00A20E4D">
        <w:t>litora</w:t>
      </w:r>
      <w:proofErr w:type="spellEnd"/>
      <w:r w:rsidRPr="00A20E4D">
        <w:t xml:space="preserve"> </w:t>
      </w:r>
      <w:proofErr w:type="spellStart"/>
      <w:r w:rsidRPr="00A20E4D">
        <w:t>torquent</w:t>
      </w:r>
      <w:proofErr w:type="spellEnd"/>
      <w:r w:rsidRPr="00A20E4D">
        <w:t xml:space="preserve"> per </w:t>
      </w:r>
      <w:proofErr w:type="spellStart"/>
      <w:r w:rsidRPr="00A20E4D">
        <w:t>conubia</w:t>
      </w:r>
      <w:proofErr w:type="spellEnd"/>
      <w:r w:rsidRPr="00A20E4D">
        <w:t xml:space="preserve"> nostra, per </w:t>
      </w:r>
      <w:proofErr w:type="spellStart"/>
      <w:r w:rsidRPr="00A20E4D">
        <w:t>inceptos</w:t>
      </w:r>
      <w:proofErr w:type="spellEnd"/>
      <w:r w:rsidRPr="00A20E4D">
        <w:t xml:space="preserve"> </w:t>
      </w:r>
      <w:proofErr w:type="spellStart"/>
      <w:r w:rsidRPr="00A20E4D">
        <w:t>himenaeos</w:t>
      </w:r>
      <w:proofErr w:type="spellEnd"/>
      <w:r w:rsidRPr="00A20E4D">
        <w:t xml:space="preserve">. </w:t>
      </w:r>
      <w:proofErr w:type="spellStart"/>
      <w:r w:rsidRPr="00A20E4D">
        <w:t>Ut</w:t>
      </w:r>
      <w:proofErr w:type="spellEnd"/>
      <w:r w:rsidRPr="00A20E4D">
        <w:t xml:space="preserve"> non ligula vitae </w:t>
      </w:r>
      <w:proofErr w:type="spellStart"/>
      <w:r w:rsidRPr="00A20E4D">
        <w:t>metus</w:t>
      </w:r>
      <w:proofErr w:type="spellEnd"/>
      <w:r w:rsidRPr="00A20E4D">
        <w:t xml:space="preserve"> </w:t>
      </w:r>
      <w:proofErr w:type="spellStart"/>
      <w:r w:rsidRPr="00A20E4D">
        <w:t>tincidunt</w:t>
      </w:r>
      <w:proofErr w:type="spellEnd"/>
      <w:r w:rsidRPr="00A20E4D">
        <w:t xml:space="preserve"> </w:t>
      </w:r>
      <w:proofErr w:type="spellStart"/>
      <w:r w:rsidRPr="00A20E4D">
        <w:t>elementum</w:t>
      </w:r>
      <w:proofErr w:type="spellEnd"/>
      <w:r w:rsidRPr="00A20E4D">
        <w:t xml:space="preserve"> at </w:t>
      </w:r>
      <w:proofErr w:type="spellStart"/>
      <w:r w:rsidRPr="00A20E4D">
        <w:t>eget</w:t>
      </w:r>
      <w:proofErr w:type="spellEnd"/>
      <w:r w:rsidRPr="00A20E4D">
        <w:t xml:space="preserve"> </w:t>
      </w:r>
      <w:proofErr w:type="spellStart"/>
      <w:r w:rsidRPr="00A20E4D">
        <w:t>felis</w:t>
      </w:r>
      <w:proofErr w:type="spellEnd"/>
      <w:r w:rsidRPr="00A20E4D">
        <w:t xml:space="preserve">.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purus</w:t>
      </w:r>
      <w:proofErr w:type="spellEnd"/>
      <w:r w:rsidRPr="00A20E4D">
        <w:t xml:space="preserve"> </w:t>
      </w:r>
      <w:proofErr w:type="spellStart"/>
      <w:r w:rsidRPr="00A20E4D">
        <w:t>eros</w:t>
      </w:r>
      <w:proofErr w:type="spellEnd"/>
      <w:r w:rsidRPr="00A20E4D">
        <w:t xml:space="preserve">, </w:t>
      </w:r>
      <w:proofErr w:type="spellStart"/>
      <w:r w:rsidRPr="00A20E4D">
        <w:t>faucibus</w:t>
      </w:r>
      <w:proofErr w:type="spellEnd"/>
      <w:r w:rsidRPr="00A20E4D">
        <w:t xml:space="preserve"> in </w:t>
      </w:r>
      <w:proofErr w:type="spellStart"/>
      <w:r w:rsidRPr="00A20E4D">
        <w:t>erat</w:t>
      </w:r>
      <w:proofErr w:type="spellEnd"/>
      <w:r w:rsidRPr="00A20E4D">
        <w:t xml:space="preserve"> </w:t>
      </w:r>
      <w:proofErr w:type="spellStart"/>
      <w:r w:rsidRPr="00A20E4D">
        <w:t>nec</w:t>
      </w:r>
      <w:proofErr w:type="spellEnd"/>
      <w:r w:rsidRPr="00A20E4D">
        <w:t xml:space="preserve">, </w:t>
      </w:r>
      <w:proofErr w:type="spellStart"/>
      <w:r w:rsidRPr="00A20E4D">
        <w:t>commodo</w:t>
      </w:r>
      <w:proofErr w:type="spellEnd"/>
      <w:r w:rsidRPr="00A20E4D">
        <w:t xml:space="preserve"> convallis lacus. </w:t>
      </w:r>
      <w:proofErr w:type="spellStart"/>
      <w:r w:rsidRPr="00A20E4D">
        <w:t>Sed</w:t>
      </w:r>
      <w:proofErr w:type="spellEnd"/>
      <w:r w:rsidRPr="00A20E4D">
        <w:t xml:space="preserve"> </w:t>
      </w:r>
      <w:proofErr w:type="spellStart"/>
      <w:r w:rsidRPr="00A20E4D">
        <w:t>pulvinar</w:t>
      </w:r>
      <w:proofErr w:type="spellEnd"/>
      <w:r w:rsidRPr="00A20E4D">
        <w:t xml:space="preserve"> </w:t>
      </w:r>
      <w:proofErr w:type="spellStart"/>
      <w:r w:rsidRPr="00A20E4D">
        <w:t>tincidunt</w:t>
      </w:r>
      <w:proofErr w:type="spellEnd"/>
      <w:r w:rsidRPr="00A20E4D">
        <w:t xml:space="preserve"> dolor </w:t>
      </w:r>
      <w:proofErr w:type="spellStart"/>
      <w:r w:rsidRPr="00A20E4D">
        <w:t>sed</w:t>
      </w:r>
      <w:proofErr w:type="spellEnd"/>
      <w:r w:rsidRPr="00A20E4D">
        <w:t xml:space="preserve"> </w:t>
      </w:r>
      <w:proofErr w:type="spellStart"/>
      <w:r w:rsidRPr="00A20E4D">
        <w:t>tincidunt</w:t>
      </w:r>
      <w:proofErr w:type="spellEnd"/>
      <w:r w:rsidRPr="00A20E4D">
        <w:t xml:space="preserve">. </w:t>
      </w:r>
      <w:proofErr w:type="spellStart"/>
      <w:r w:rsidRPr="00A20E4D">
        <w:t>Suspendisse</w:t>
      </w:r>
      <w:proofErr w:type="spellEnd"/>
      <w:r w:rsidRPr="00A20E4D">
        <w:t xml:space="preserve"> </w:t>
      </w:r>
      <w:proofErr w:type="spellStart"/>
      <w:r w:rsidRPr="00A20E4D">
        <w:t>potenti</w:t>
      </w:r>
      <w:proofErr w:type="spellEnd"/>
      <w:r w:rsidRPr="00A20E4D">
        <w:t xml:space="preserve">. </w:t>
      </w:r>
      <w:proofErr w:type="spellStart"/>
      <w:r w:rsidRPr="00A20E4D">
        <w:t>Praesent</w:t>
      </w:r>
      <w:proofErr w:type="spellEnd"/>
      <w:r w:rsidRPr="00A20E4D">
        <w:t xml:space="preserve"> </w:t>
      </w:r>
      <w:proofErr w:type="spellStart"/>
      <w:r w:rsidRPr="00A20E4D">
        <w:t>vehicula</w:t>
      </w:r>
      <w:proofErr w:type="spellEnd"/>
      <w:r w:rsidRPr="00A20E4D">
        <w:t xml:space="preserve"> </w:t>
      </w:r>
      <w:proofErr w:type="spellStart"/>
      <w:r w:rsidRPr="00A20E4D">
        <w:t>lectus</w:t>
      </w:r>
      <w:proofErr w:type="spellEnd"/>
      <w:r w:rsidRPr="00A20E4D">
        <w:t xml:space="preserve"> </w:t>
      </w:r>
      <w:proofErr w:type="spellStart"/>
      <w:r w:rsidRPr="00A20E4D">
        <w:t>quis</w:t>
      </w:r>
      <w:proofErr w:type="spellEnd"/>
      <w:r w:rsidRPr="00A20E4D">
        <w:t xml:space="preserve"> </w:t>
      </w:r>
      <w:proofErr w:type="spellStart"/>
      <w:r w:rsidRPr="00A20E4D">
        <w:t>facilisis</w:t>
      </w:r>
      <w:proofErr w:type="spellEnd"/>
      <w:r w:rsidRPr="00A20E4D">
        <w:t xml:space="preserve"> </w:t>
      </w:r>
      <w:proofErr w:type="spellStart"/>
      <w:r w:rsidRPr="00A20E4D">
        <w:t>tristique</w:t>
      </w:r>
      <w:proofErr w:type="spellEnd"/>
      <w:r w:rsidRPr="00A20E4D">
        <w:t>.</w:t>
      </w:r>
    </w:p>
    <w:p w14:paraId="29E1EA7E" w14:textId="77777777" w:rsidR="00464278" w:rsidRPr="00464278" w:rsidRDefault="00464278">
      <w:pPr>
        <w:rPr>
          <w:rFonts w:cs="Times New Roman"/>
        </w:rPr>
      </w:pPr>
      <w:r w:rsidRPr="00464278">
        <w:rPr>
          <w:rFonts w:cs="Times New Roman"/>
        </w:rPr>
        <w:t>[Do not include a section laying out the organization of the paper]</w:t>
      </w:r>
    </w:p>
    <w:p w14:paraId="5AEDBECF" w14:textId="77777777" w:rsidR="00A20E4D" w:rsidRPr="00A20E4D" w:rsidRDefault="00A20E4D" w:rsidP="00464278">
      <w:pPr>
        <w:rPr>
          <w:rFonts w:ascii="Times New Roman" w:hAnsi="Times New Roman" w:cs="Times New Roman"/>
          <w:color w:val="000000"/>
        </w:rPr>
      </w:pPr>
    </w:p>
    <w:p w14:paraId="6DBDFFA3" w14:textId="77777777" w:rsidR="00C95363" w:rsidRPr="00464278" w:rsidRDefault="00464278" w:rsidP="004A4F77">
      <w:pPr>
        <w:pStyle w:val="SectionTitle"/>
      </w:pPr>
      <w:r w:rsidRPr="00464278">
        <w:t>Section Title</w:t>
      </w:r>
    </w:p>
    <w:p w14:paraId="2D04F465" w14:textId="77777777" w:rsidR="00464278" w:rsidRPr="00464278" w:rsidRDefault="00464278">
      <w:r w:rsidRPr="00464278">
        <w:t>[Sections must not be numbered. Instead they should be given short titles]</w:t>
      </w:r>
    </w:p>
    <w:p w14:paraId="32209AFD" w14:textId="77777777" w:rsidR="00366F8A" w:rsidRDefault="00464278" w:rsidP="004A4F77"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lectus</w:t>
      </w:r>
      <w:proofErr w:type="spellEnd"/>
      <w:r w:rsidRPr="00A20E4D">
        <w:t xml:space="preserve"> ac libero </w:t>
      </w:r>
      <w:proofErr w:type="spellStart"/>
      <w:r w:rsidRPr="00A20E4D">
        <w:t>finibus</w:t>
      </w:r>
      <w:proofErr w:type="spellEnd"/>
      <w:r w:rsidRPr="00A20E4D">
        <w:t xml:space="preserve"> </w:t>
      </w:r>
      <w:proofErr w:type="spellStart"/>
      <w:r w:rsidRPr="00A20E4D">
        <w:t>euismod</w:t>
      </w:r>
      <w:proofErr w:type="spellEnd"/>
      <w:r w:rsidRPr="00A20E4D">
        <w:t xml:space="preserve"> </w:t>
      </w:r>
      <w:proofErr w:type="spellStart"/>
      <w:r w:rsidRPr="00A20E4D">
        <w:t>eget</w:t>
      </w:r>
      <w:proofErr w:type="spellEnd"/>
      <w:r w:rsidRPr="00A20E4D">
        <w:t xml:space="preserve"> et </w:t>
      </w:r>
      <w:proofErr w:type="spellStart"/>
      <w:r w:rsidRPr="00A20E4D">
        <w:t>tortor</w:t>
      </w:r>
      <w:proofErr w:type="spellEnd"/>
      <w:r w:rsidRPr="00A20E4D">
        <w:t xml:space="preserve">. </w:t>
      </w:r>
      <w:proofErr w:type="spellStart"/>
      <w:r w:rsidRPr="00A20E4D">
        <w:t>Mauris</w:t>
      </w:r>
      <w:proofErr w:type="spellEnd"/>
      <w:r w:rsidRPr="00A20E4D">
        <w:t xml:space="preserve"> tempus </w:t>
      </w:r>
      <w:proofErr w:type="spellStart"/>
      <w:r w:rsidRPr="00A20E4D">
        <w:t>luctus</w:t>
      </w:r>
      <w:proofErr w:type="spellEnd"/>
      <w:r w:rsidRPr="00A20E4D">
        <w:t xml:space="preserve"> tempus. </w:t>
      </w:r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blandit</w:t>
      </w:r>
      <w:proofErr w:type="spellEnd"/>
      <w:r w:rsidRPr="00A20E4D">
        <w:t xml:space="preserve"> </w:t>
      </w:r>
      <w:proofErr w:type="spellStart"/>
      <w:r w:rsidRPr="00A20E4D">
        <w:t>risus</w:t>
      </w:r>
      <w:proofErr w:type="spellEnd"/>
      <w:r w:rsidRPr="00A20E4D">
        <w:t xml:space="preserve"> </w:t>
      </w:r>
      <w:proofErr w:type="spellStart"/>
      <w:r w:rsidRPr="00A20E4D">
        <w:t>sapien</w:t>
      </w:r>
      <w:proofErr w:type="spellEnd"/>
      <w:r w:rsidRPr="00A20E4D">
        <w:t xml:space="preserve">. </w:t>
      </w:r>
      <w:proofErr w:type="spellStart"/>
      <w:r w:rsidRPr="00A20E4D">
        <w:t>Phasellus</w:t>
      </w:r>
      <w:proofErr w:type="spellEnd"/>
      <w:r w:rsidRPr="00A20E4D">
        <w:t xml:space="preserve"> </w:t>
      </w:r>
      <w:proofErr w:type="spellStart"/>
      <w:r w:rsidRPr="00A20E4D">
        <w:t>vel</w:t>
      </w:r>
      <w:proofErr w:type="spellEnd"/>
      <w:r w:rsidRPr="00A20E4D">
        <w:t xml:space="preserve"> </w:t>
      </w:r>
      <w:proofErr w:type="spellStart"/>
      <w:r w:rsidRPr="00A20E4D">
        <w:t>pellentesque</w:t>
      </w:r>
      <w:proofErr w:type="spellEnd"/>
      <w:r w:rsidRPr="00A20E4D">
        <w:t xml:space="preserve"> </w:t>
      </w:r>
      <w:proofErr w:type="spellStart"/>
      <w:r w:rsidRPr="00A20E4D">
        <w:t>odio</w:t>
      </w:r>
      <w:proofErr w:type="spellEnd"/>
      <w:r w:rsidRPr="00A20E4D">
        <w:t xml:space="preserve">, et </w:t>
      </w:r>
      <w:proofErr w:type="spellStart"/>
      <w:r w:rsidRPr="00A20E4D">
        <w:t>efficitur</w:t>
      </w:r>
      <w:proofErr w:type="spellEnd"/>
      <w:r w:rsidRPr="00A20E4D">
        <w:t xml:space="preserve"> </w:t>
      </w:r>
      <w:proofErr w:type="spellStart"/>
      <w:r w:rsidRPr="00A20E4D">
        <w:t>erat</w:t>
      </w:r>
      <w:proofErr w:type="spellEnd"/>
      <w:r w:rsidRPr="00A20E4D">
        <w:t xml:space="preserve">. </w:t>
      </w:r>
      <w:proofErr w:type="spellStart"/>
      <w:r w:rsidRPr="00A20E4D">
        <w:t>Vivamus</w:t>
      </w:r>
      <w:proofErr w:type="spellEnd"/>
      <w:r w:rsidRPr="00A20E4D">
        <w:t xml:space="preserve"> </w:t>
      </w:r>
      <w:proofErr w:type="spellStart"/>
      <w:r w:rsidRPr="00A20E4D">
        <w:t>lobortis</w:t>
      </w:r>
      <w:proofErr w:type="spellEnd"/>
      <w:r w:rsidRPr="00A20E4D">
        <w:t xml:space="preserve"> </w:t>
      </w:r>
      <w:proofErr w:type="spellStart"/>
      <w:proofErr w:type="gramStart"/>
      <w:r w:rsidRPr="00A20E4D">
        <w:t>est</w:t>
      </w:r>
      <w:proofErr w:type="spellEnd"/>
      <w:proofErr w:type="gramEnd"/>
      <w:r w:rsidRPr="00A20E4D">
        <w:t xml:space="preserve"> </w:t>
      </w:r>
      <w:proofErr w:type="spellStart"/>
      <w:r w:rsidRPr="00A20E4D">
        <w:t>rutrum</w:t>
      </w:r>
      <w:proofErr w:type="spellEnd"/>
      <w:r w:rsidRPr="00A20E4D">
        <w:t xml:space="preserve"> </w:t>
      </w:r>
      <w:proofErr w:type="spellStart"/>
      <w:r w:rsidRPr="00A20E4D">
        <w:t>purus</w:t>
      </w:r>
      <w:proofErr w:type="spellEnd"/>
      <w:r w:rsidRPr="00A20E4D">
        <w:t xml:space="preserve"> </w:t>
      </w:r>
      <w:proofErr w:type="spellStart"/>
      <w:r w:rsidRPr="00A20E4D">
        <w:t>faucibus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. </w:t>
      </w:r>
      <w:proofErr w:type="spellStart"/>
      <w:r w:rsidRPr="00A20E4D">
        <w:t>Vivamus</w:t>
      </w:r>
      <w:proofErr w:type="spellEnd"/>
      <w:r w:rsidRPr="00A20E4D">
        <w:t xml:space="preserve"> sit </w:t>
      </w:r>
      <w:proofErr w:type="spellStart"/>
      <w:r w:rsidRPr="00A20E4D">
        <w:t>amet</w:t>
      </w:r>
      <w:proofErr w:type="spellEnd"/>
      <w:r w:rsidRPr="00A20E4D">
        <w:t xml:space="preserve"> </w:t>
      </w:r>
      <w:proofErr w:type="spellStart"/>
      <w:r w:rsidRPr="00A20E4D">
        <w:t>erat</w:t>
      </w:r>
      <w:proofErr w:type="spellEnd"/>
      <w:r w:rsidRPr="00A20E4D">
        <w:t xml:space="preserve"> in </w:t>
      </w:r>
      <w:proofErr w:type="spellStart"/>
      <w:r w:rsidRPr="00A20E4D">
        <w:t>enim</w:t>
      </w:r>
      <w:proofErr w:type="spellEnd"/>
      <w:r w:rsidRPr="00A20E4D">
        <w:t xml:space="preserve"> </w:t>
      </w:r>
      <w:proofErr w:type="spellStart"/>
      <w:r w:rsidRPr="00A20E4D">
        <w:t>sollicitudin</w:t>
      </w:r>
      <w:proofErr w:type="spellEnd"/>
      <w:r w:rsidRPr="00A20E4D">
        <w:t xml:space="preserve"> dictum. </w:t>
      </w:r>
      <w:proofErr w:type="spellStart"/>
      <w:r w:rsidRPr="00A20E4D">
        <w:t>Phasellus</w:t>
      </w:r>
      <w:proofErr w:type="spellEnd"/>
      <w:r w:rsidRPr="00A20E4D">
        <w:t xml:space="preserve"> ac dui </w:t>
      </w:r>
      <w:proofErr w:type="spellStart"/>
      <w:r w:rsidRPr="00A20E4D">
        <w:t>pulvinar</w:t>
      </w:r>
      <w:proofErr w:type="spellEnd"/>
      <w:r w:rsidRPr="00A20E4D">
        <w:t xml:space="preserve">, cursus </w:t>
      </w:r>
      <w:proofErr w:type="spellStart"/>
      <w:r w:rsidRPr="00A20E4D">
        <w:t>nunc</w:t>
      </w:r>
      <w:proofErr w:type="spellEnd"/>
      <w:r w:rsidRPr="00A20E4D">
        <w:t xml:space="preserve"> et, </w:t>
      </w:r>
      <w:proofErr w:type="spellStart"/>
      <w:r w:rsidRPr="00A20E4D">
        <w:t>egestas</w:t>
      </w:r>
      <w:proofErr w:type="spellEnd"/>
      <w:r w:rsidRPr="00A20E4D">
        <w:t xml:space="preserve"> </w:t>
      </w:r>
      <w:proofErr w:type="spellStart"/>
      <w:r w:rsidRPr="00A20E4D">
        <w:t>nibh</w:t>
      </w:r>
      <w:proofErr w:type="spellEnd"/>
      <w:r w:rsidRPr="00A20E4D">
        <w:t xml:space="preserve">. </w:t>
      </w:r>
      <w:proofErr w:type="spellStart"/>
      <w:r w:rsidRPr="00A20E4D">
        <w:t>Phasellus</w:t>
      </w:r>
      <w:proofErr w:type="spellEnd"/>
      <w:r w:rsidRPr="00A20E4D">
        <w:t xml:space="preserve"> </w:t>
      </w:r>
      <w:proofErr w:type="spellStart"/>
      <w:r w:rsidRPr="00A20E4D">
        <w:t>leo</w:t>
      </w:r>
      <w:proofErr w:type="spellEnd"/>
      <w:r w:rsidRPr="00A20E4D">
        <w:t xml:space="preserve"> </w:t>
      </w:r>
      <w:proofErr w:type="spellStart"/>
      <w:r w:rsidRPr="00A20E4D">
        <w:t>est</w:t>
      </w:r>
      <w:proofErr w:type="spellEnd"/>
      <w:r w:rsidRPr="00A20E4D">
        <w:t xml:space="preserve">, </w:t>
      </w:r>
      <w:proofErr w:type="spellStart"/>
      <w:r w:rsidRPr="00A20E4D">
        <w:t>imperdiet</w:t>
      </w:r>
      <w:proofErr w:type="spellEnd"/>
      <w:r w:rsidRPr="00A20E4D">
        <w:t xml:space="preserve"> ac </w:t>
      </w:r>
      <w:proofErr w:type="spellStart"/>
      <w:r w:rsidRPr="00A20E4D">
        <w:t>lectus</w:t>
      </w:r>
      <w:proofErr w:type="spellEnd"/>
      <w:r w:rsidRPr="00A20E4D">
        <w:t xml:space="preserve"> vitae, </w:t>
      </w:r>
      <w:proofErr w:type="spellStart"/>
      <w:r w:rsidRPr="00A20E4D">
        <w:t>varius</w:t>
      </w:r>
      <w:proofErr w:type="spellEnd"/>
      <w:r w:rsidRPr="00A20E4D">
        <w:t xml:space="preserve"> </w:t>
      </w:r>
      <w:proofErr w:type="spellStart"/>
      <w:r w:rsidRPr="00A20E4D">
        <w:t>vestibulum</w:t>
      </w:r>
      <w:proofErr w:type="spellEnd"/>
      <w:r w:rsidRPr="00A20E4D">
        <w:t xml:space="preserve"> </w:t>
      </w:r>
      <w:proofErr w:type="spellStart"/>
      <w:r w:rsidRPr="00A20E4D">
        <w:t>risus</w:t>
      </w:r>
      <w:proofErr w:type="spellEnd"/>
      <w:r w:rsidRPr="00A20E4D">
        <w:t xml:space="preserve">. </w:t>
      </w:r>
      <w:proofErr w:type="spellStart"/>
      <w:r w:rsidRPr="00A20E4D">
        <w:t>Donec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, quam </w:t>
      </w:r>
      <w:proofErr w:type="spellStart"/>
      <w:r w:rsidRPr="00A20E4D">
        <w:t>eget</w:t>
      </w:r>
      <w:proofErr w:type="spellEnd"/>
      <w:r w:rsidRPr="00A20E4D">
        <w:t xml:space="preserve"> </w:t>
      </w:r>
      <w:proofErr w:type="spellStart"/>
      <w:r w:rsidRPr="00A20E4D">
        <w:t>congue</w:t>
      </w:r>
      <w:proofErr w:type="spellEnd"/>
      <w:r w:rsidRPr="00A20E4D">
        <w:t xml:space="preserve"> </w:t>
      </w:r>
      <w:proofErr w:type="spellStart"/>
      <w:r w:rsidRPr="00A20E4D">
        <w:t>ullamcorper</w:t>
      </w:r>
      <w:proofErr w:type="spellEnd"/>
      <w:r w:rsidRPr="00A20E4D">
        <w:t xml:space="preserve">, </w:t>
      </w:r>
      <w:proofErr w:type="spellStart"/>
      <w:r w:rsidRPr="00A20E4D">
        <w:t>diam</w:t>
      </w:r>
      <w:proofErr w:type="spellEnd"/>
      <w:r w:rsidRPr="00A20E4D">
        <w:t xml:space="preserve"> libero </w:t>
      </w:r>
      <w:proofErr w:type="spellStart"/>
      <w:r w:rsidRPr="00A20E4D">
        <w:t>molestie</w:t>
      </w:r>
      <w:proofErr w:type="spellEnd"/>
      <w:r w:rsidRPr="00A20E4D">
        <w:t xml:space="preserve"> magna, et </w:t>
      </w:r>
      <w:proofErr w:type="spellStart"/>
      <w:r w:rsidRPr="00A20E4D">
        <w:t>mollis</w:t>
      </w:r>
      <w:proofErr w:type="spellEnd"/>
      <w:r w:rsidRPr="00A20E4D">
        <w:t xml:space="preserve"> </w:t>
      </w:r>
      <w:proofErr w:type="spellStart"/>
      <w:r w:rsidRPr="00A20E4D">
        <w:t>arcu</w:t>
      </w:r>
      <w:proofErr w:type="spellEnd"/>
      <w:r w:rsidRPr="00A20E4D">
        <w:t xml:space="preserve"> </w:t>
      </w:r>
      <w:proofErr w:type="spellStart"/>
      <w:r w:rsidRPr="00A20E4D">
        <w:t>mauris</w:t>
      </w:r>
      <w:proofErr w:type="spellEnd"/>
      <w:r w:rsidRPr="00A20E4D">
        <w:t xml:space="preserve"> </w:t>
      </w:r>
      <w:proofErr w:type="spellStart"/>
      <w:r w:rsidRPr="00A20E4D">
        <w:t>consectetur</w:t>
      </w:r>
      <w:proofErr w:type="spellEnd"/>
      <w:r w:rsidRPr="00A20E4D">
        <w:t xml:space="preserve"> </w:t>
      </w:r>
      <w:proofErr w:type="spellStart"/>
      <w:r w:rsidRPr="00A20E4D">
        <w:t>velit</w:t>
      </w:r>
      <w:proofErr w:type="spellEnd"/>
      <w:r w:rsidRPr="00A20E4D">
        <w:t>.</w:t>
      </w:r>
      <w:r w:rsidR="00366F8A">
        <w:rPr>
          <w:rStyle w:val="FootnoteReference"/>
          <w:rFonts w:ascii="Times New Roman" w:hAnsi="Times New Roman"/>
          <w:color w:val="000000"/>
        </w:rPr>
        <w:footnoteReference w:id="1"/>
      </w:r>
    </w:p>
    <w:p w14:paraId="79264CDB" w14:textId="7D82430F" w:rsidR="004A4F77" w:rsidRDefault="00366F8A" w:rsidP="004A4F77">
      <w:r>
        <w:t>[</w:t>
      </w:r>
      <w:r w:rsidRPr="00366F8A">
        <w:t>Tables and figures should be inserted into the text of the paper at appropriate locations. Although journal submissions generally discourage use of color, the author is strongly</w:t>
      </w:r>
      <w:r>
        <w:t xml:space="preserve"> </w:t>
      </w:r>
      <w:r w:rsidRPr="00366F8A">
        <w:t>encouraged to us</w:t>
      </w:r>
      <w:r w:rsidR="00C3230E">
        <w:t>e appropriate colors in figures</w:t>
      </w:r>
      <w:r>
        <w:t>]</w:t>
      </w:r>
    </w:p>
    <w:p w14:paraId="09538C9D" w14:textId="77777777" w:rsidR="004A4F77" w:rsidRDefault="004A4F77" w:rsidP="004A4F77"/>
    <w:p w14:paraId="551463BF" w14:textId="77777777" w:rsidR="00572DFC" w:rsidRDefault="00366F8A" w:rsidP="004A4F77">
      <w:pPr>
        <w:pStyle w:val="TableTitle"/>
        <w:rPr>
          <w:ins w:id="1" w:author="JEFFREY B. ARNOLD" w:date="2016-02-16T18:13:00Z"/>
        </w:rPr>
      </w:pPr>
      <w:r w:rsidRPr="004A4F77">
        <w:t xml:space="preserve">Table 1: </w:t>
      </w:r>
      <w:r w:rsidR="00EB14F6" w:rsidRPr="004A4F77">
        <w:t>Title explaining the material concisely and clearly</w:t>
      </w:r>
    </w:p>
    <w:p w14:paraId="61A5F54C" w14:textId="77777777" w:rsidR="00FE5932" w:rsidRPr="004A4F77" w:rsidRDefault="00FE5932" w:rsidP="004A4F77">
      <w:pPr>
        <w:pStyle w:val="TableTitle"/>
      </w:pPr>
    </w:p>
    <w:tbl>
      <w:tblPr>
        <w:tblW w:w="2588" w:type="pct"/>
        <w:jc w:val="center"/>
        <w:tblLook w:val="07E0" w:firstRow="1" w:lastRow="1" w:firstColumn="1" w:lastColumn="1" w:noHBand="1" w:noVBand="1"/>
      </w:tblPr>
      <w:tblGrid>
        <w:gridCol w:w="1485"/>
        <w:gridCol w:w="1478"/>
        <w:gridCol w:w="1621"/>
      </w:tblGrid>
      <w:tr w:rsidR="00FE5932" w:rsidRPr="00C3230E" w14:paraId="4619AA19" w14:textId="77777777" w:rsidTr="004A4F77">
        <w:trPr>
          <w:trHeight w:val="268"/>
          <w:jc w:val="center"/>
        </w:trPr>
        <w:tc>
          <w:tcPr>
            <w:tcW w:w="162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436F41" w14:textId="02913E60" w:rsidR="00C3230E" w:rsidRPr="00C3230E" w:rsidRDefault="00C3230E" w:rsidP="004A4F77">
            <w:pPr>
              <w:pStyle w:val="Compact"/>
            </w:pPr>
            <w:proofErr w:type="spellStart"/>
            <w:proofErr w:type="gramStart"/>
            <w:r w:rsidRPr="00C3230E">
              <w:t>pe</w:t>
            </w:r>
            <w:proofErr w:type="spellEnd"/>
            <w:proofErr w:type="gramEnd"/>
          </w:p>
        </w:tc>
        <w:tc>
          <w:tcPr>
            <w:tcW w:w="161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0FD46C" w14:textId="77777777" w:rsidR="00C3230E" w:rsidRPr="00C3230E" w:rsidRDefault="00C3230E" w:rsidP="004A4F77">
            <w:pPr>
              <w:pStyle w:val="Compact"/>
            </w:pPr>
            <w:proofErr w:type="spellStart"/>
            <w:r w:rsidRPr="00C3230E">
              <w:t>lwr</w:t>
            </w:r>
            <w:proofErr w:type="spellEnd"/>
          </w:p>
        </w:tc>
        <w:tc>
          <w:tcPr>
            <w:tcW w:w="176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551BD5" w14:textId="77777777" w:rsidR="00C3230E" w:rsidRPr="00C3230E" w:rsidRDefault="00C3230E" w:rsidP="004A4F77">
            <w:pPr>
              <w:pStyle w:val="Compact"/>
            </w:pPr>
            <w:proofErr w:type="spellStart"/>
            <w:r w:rsidRPr="00C3230E">
              <w:t>upr</w:t>
            </w:r>
            <w:proofErr w:type="spellEnd"/>
          </w:p>
        </w:tc>
      </w:tr>
      <w:tr w:rsidR="00FE5932" w:rsidRPr="00C3230E" w14:paraId="1B9AD05E" w14:textId="77777777" w:rsidTr="004A4F77">
        <w:trPr>
          <w:trHeight w:val="335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19F5453" w14:textId="77777777" w:rsidR="00C3230E" w:rsidRPr="00C3230E" w:rsidRDefault="00C3230E" w:rsidP="004A4F77">
            <w:pPr>
              <w:pStyle w:val="Compact"/>
            </w:pPr>
            <w:r w:rsidRPr="00C3230E">
              <w:t>1.22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72ECCA" w14:textId="77777777" w:rsidR="00C3230E" w:rsidRPr="00C3230E" w:rsidRDefault="00C3230E" w:rsidP="004A4F77">
            <w:pPr>
              <w:pStyle w:val="Compact"/>
            </w:pPr>
            <w:r w:rsidRPr="00C3230E">
              <w:t>0.14</w:t>
            </w:r>
          </w:p>
        </w:tc>
        <w:tc>
          <w:tcPr>
            <w:tcW w:w="1768" w:type="pct"/>
            <w:tcBorders>
              <w:top w:val="single" w:sz="4" w:space="0" w:color="auto"/>
            </w:tcBorders>
          </w:tcPr>
          <w:p w14:paraId="2BF2C5CB" w14:textId="77777777" w:rsidR="00C3230E" w:rsidRPr="00C3230E" w:rsidRDefault="00C3230E" w:rsidP="004A4F77">
            <w:pPr>
              <w:pStyle w:val="Compact"/>
            </w:pPr>
            <w:r w:rsidRPr="00C3230E">
              <w:t>2.01</w:t>
            </w:r>
          </w:p>
        </w:tc>
      </w:tr>
      <w:tr w:rsidR="00FE5932" w:rsidRPr="00C3230E" w14:paraId="7DAE0587" w14:textId="77777777" w:rsidTr="004A4F77">
        <w:trPr>
          <w:trHeight w:val="268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1D3874E7" w14:textId="77777777" w:rsidR="00C3230E" w:rsidRPr="00C3230E" w:rsidRDefault="00C3230E" w:rsidP="004A4F77">
            <w:pPr>
              <w:pStyle w:val="Compact"/>
            </w:pPr>
            <w:r w:rsidRPr="00C3230E">
              <w:t>2.31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E971BA" w14:textId="77777777" w:rsidR="00C3230E" w:rsidRPr="00C3230E" w:rsidRDefault="00C3230E" w:rsidP="004A4F77">
            <w:pPr>
              <w:pStyle w:val="Compact"/>
            </w:pPr>
            <w:r w:rsidRPr="00C3230E">
              <w:t>1.85</w:t>
            </w:r>
          </w:p>
        </w:tc>
        <w:tc>
          <w:tcPr>
            <w:tcW w:w="1768" w:type="pct"/>
            <w:tcBorders>
              <w:bottom w:val="single" w:sz="4" w:space="0" w:color="auto"/>
            </w:tcBorders>
          </w:tcPr>
          <w:p w14:paraId="2BBC9BB4" w14:textId="77777777" w:rsidR="00C3230E" w:rsidRPr="00C3230E" w:rsidRDefault="00C3230E" w:rsidP="004A4F77">
            <w:pPr>
              <w:pStyle w:val="Compact"/>
            </w:pPr>
            <w:r w:rsidRPr="00C3230E">
              <w:t>3.43</w:t>
            </w:r>
          </w:p>
        </w:tc>
      </w:tr>
    </w:tbl>
    <w:p w14:paraId="269B3052" w14:textId="77777777" w:rsidR="00FE5932" w:rsidRDefault="00FE5932" w:rsidP="00175A91">
      <w:pPr>
        <w:shd w:val="clear" w:color="auto" w:fill="FFFFFF"/>
        <w:spacing w:before="100" w:beforeAutospacing="1" w:after="100" w:afterAutospacing="1"/>
        <w:rPr>
          <w:ins w:id="2" w:author="JEFFREY B. ARNOLD" w:date="2016-02-16T18:13:00Z"/>
          <w:rFonts w:ascii="Times New Roman" w:hAnsi="Times New Roman" w:cs="Times New Roman"/>
          <w:color w:val="000000"/>
        </w:rPr>
      </w:pPr>
    </w:p>
    <w:p w14:paraId="181714A4" w14:textId="77777777" w:rsidR="00C3230E" w:rsidRPr="00C3230E" w:rsidRDefault="00C3230E" w:rsidP="00175A9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3230E">
        <w:rPr>
          <w:rFonts w:ascii="Times New Roman" w:hAnsi="Times New Roman" w:cs="Times New Roman"/>
          <w:color w:val="000000"/>
        </w:rPr>
        <w:t>[Tables should include standard errors rather than z-scores, t-scores, or p-values]</w:t>
      </w:r>
    </w:p>
    <w:p w14:paraId="487F9026" w14:textId="77777777" w:rsidR="00464278" w:rsidRPr="00A20E4D" w:rsidRDefault="00464278" w:rsidP="004A4F77">
      <w:proofErr w:type="spellStart"/>
      <w:r w:rsidRPr="00A20E4D">
        <w:t>Fusce</w:t>
      </w:r>
      <w:proofErr w:type="spellEnd"/>
      <w:r w:rsidRPr="00A20E4D">
        <w:t xml:space="preserve"> </w:t>
      </w:r>
      <w:proofErr w:type="spellStart"/>
      <w:r w:rsidRPr="00A20E4D">
        <w:t>fringilla</w:t>
      </w:r>
      <w:proofErr w:type="spellEnd"/>
      <w:r w:rsidRPr="00A20E4D">
        <w:t xml:space="preserve"> </w:t>
      </w:r>
      <w:proofErr w:type="spellStart"/>
      <w:proofErr w:type="gramStart"/>
      <w:r w:rsidRPr="00A20E4D">
        <w:t>sem</w:t>
      </w:r>
      <w:proofErr w:type="spellEnd"/>
      <w:proofErr w:type="gramEnd"/>
      <w:r w:rsidRPr="00A20E4D">
        <w:t xml:space="preserve"> dolor, at </w:t>
      </w:r>
      <w:proofErr w:type="spellStart"/>
      <w:r w:rsidRPr="00A20E4D">
        <w:t>consequat</w:t>
      </w:r>
      <w:proofErr w:type="spellEnd"/>
      <w:r w:rsidRPr="00A20E4D">
        <w:t xml:space="preserve"> </w:t>
      </w:r>
      <w:proofErr w:type="spellStart"/>
      <w:r w:rsidRPr="00A20E4D">
        <w:t>urna</w:t>
      </w:r>
      <w:proofErr w:type="spellEnd"/>
      <w:r w:rsidRPr="00A20E4D">
        <w:t xml:space="preserve"> </w:t>
      </w:r>
      <w:proofErr w:type="spellStart"/>
      <w:r w:rsidRPr="00A20E4D">
        <w:t>lacinia</w:t>
      </w:r>
      <w:proofErr w:type="spellEnd"/>
      <w:r w:rsidRPr="00A20E4D">
        <w:t xml:space="preserve"> </w:t>
      </w:r>
      <w:proofErr w:type="spellStart"/>
      <w:r w:rsidRPr="00A20E4D">
        <w:t>eget</w:t>
      </w:r>
      <w:proofErr w:type="spellEnd"/>
      <w:r w:rsidRPr="00A20E4D">
        <w:t xml:space="preserve">. </w:t>
      </w:r>
      <w:proofErr w:type="spellStart"/>
      <w:r w:rsidRPr="00A20E4D">
        <w:t>Sed</w:t>
      </w:r>
      <w:proofErr w:type="spellEnd"/>
      <w:r w:rsidRPr="00A20E4D">
        <w:t xml:space="preserve"> id </w:t>
      </w:r>
      <w:proofErr w:type="spellStart"/>
      <w:r w:rsidRPr="00A20E4D">
        <w:t>accumsan</w:t>
      </w:r>
      <w:proofErr w:type="spellEnd"/>
      <w:r w:rsidRPr="00A20E4D">
        <w:t xml:space="preserve"> ipsum. </w:t>
      </w:r>
      <w:proofErr w:type="spellStart"/>
      <w:r w:rsidRPr="00A20E4D">
        <w:t>Etiam</w:t>
      </w:r>
      <w:proofErr w:type="spellEnd"/>
      <w:r w:rsidRPr="00A20E4D">
        <w:t xml:space="preserve"> </w:t>
      </w:r>
      <w:proofErr w:type="spellStart"/>
      <w:r w:rsidRPr="00A20E4D">
        <w:t>malesuada</w:t>
      </w:r>
      <w:proofErr w:type="spellEnd"/>
      <w:r w:rsidRPr="00A20E4D">
        <w:t xml:space="preserve"> ex </w:t>
      </w:r>
      <w:proofErr w:type="spellStart"/>
      <w:r w:rsidRPr="00A20E4D">
        <w:t>velit</w:t>
      </w:r>
      <w:proofErr w:type="spellEnd"/>
      <w:r w:rsidRPr="00A20E4D">
        <w:t xml:space="preserve">, ac </w:t>
      </w:r>
      <w:proofErr w:type="spellStart"/>
      <w:r w:rsidRPr="00A20E4D">
        <w:t>dignissim</w:t>
      </w:r>
      <w:proofErr w:type="spellEnd"/>
      <w:r w:rsidRPr="00A20E4D">
        <w:t xml:space="preserve"> </w:t>
      </w:r>
      <w:proofErr w:type="spellStart"/>
      <w:r w:rsidRPr="00A20E4D">
        <w:t>tortor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 </w:t>
      </w:r>
      <w:proofErr w:type="spellStart"/>
      <w:r w:rsidRPr="00A20E4D">
        <w:t>quis</w:t>
      </w:r>
      <w:proofErr w:type="spellEnd"/>
      <w:r w:rsidRPr="00A20E4D">
        <w:t xml:space="preserve">. Nunc </w:t>
      </w:r>
      <w:proofErr w:type="spellStart"/>
      <w:r w:rsidRPr="00A20E4D">
        <w:t>luctus</w:t>
      </w:r>
      <w:proofErr w:type="spellEnd"/>
      <w:r w:rsidRPr="00A20E4D">
        <w:t xml:space="preserve"> </w:t>
      </w:r>
      <w:proofErr w:type="spellStart"/>
      <w:r w:rsidRPr="00A20E4D">
        <w:t>sollicitudin</w:t>
      </w:r>
      <w:proofErr w:type="spellEnd"/>
      <w:r w:rsidRPr="00A20E4D">
        <w:t xml:space="preserve"> ex, at </w:t>
      </w:r>
      <w:proofErr w:type="spellStart"/>
      <w:r w:rsidRPr="00A20E4D">
        <w:t>euismod</w:t>
      </w:r>
      <w:proofErr w:type="spellEnd"/>
      <w:r w:rsidRPr="00A20E4D">
        <w:t xml:space="preserve"> </w:t>
      </w:r>
      <w:proofErr w:type="spellStart"/>
      <w:r w:rsidRPr="00A20E4D">
        <w:t>neque</w:t>
      </w:r>
      <w:proofErr w:type="spellEnd"/>
      <w:r w:rsidRPr="00A20E4D">
        <w:t xml:space="preserve"> </w:t>
      </w:r>
      <w:proofErr w:type="spellStart"/>
      <w:r w:rsidRPr="00A20E4D">
        <w:t>mollis</w:t>
      </w:r>
      <w:proofErr w:type="spellEnd"/>
      <w:r w:rsidRPr="00A20E4D">
        <w:t xml:space="preserve"> </w:t>
      </w:r>
      <w:proofErr w:type="spellStart"/>
      <w:r w:rsidRPr="00A20E4D">
        <w:t>eu</w:t>
      </w:r>
      <w:proofErr w:type="spellEnd"/>
      <w:r w:rsidRPr="00A20E4D">
        <w:t xml:space="preserve">. </w:t>
      </w:r>
      <w:proofErr w:type="spellStart"/>
      <w:r w:rsidRPr="00A20E4D">
        <w:t>Aliquam</w:t>
      </w:r>
      <w:proofErr w:type="spellEnd"/>
      <w:r w:rsidRPr="00A20E4D">
        <w:t xml:space="preserve"> at ante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enim</w:t>
      </w:r>
      <w:proofErr w:type="spellEnd"/>
      <w:r w:rsidRPr="00A20E4D">
        <w:t xml:space="preserve"> semper </w:t>
      </w:r>
      <w:proofErr w:type="spellStart"/>
      <w:r w:rsidRPr="00A20E4D">
        <w:t>viverra</w:t>
      </w:r>
      <w:proofErr w:type="spellEnd"/>
      <w:r w:rsidRPr="00A20E4D">
        <w:t xml:space="preserve"> vitae in </w:t>
      </w:r>
      <w:proofErr w:type="spellStart"/>
      <w:r w:rsidRPr="00A20E4D">
        <w:t>massa</w:t>
      </w:r>
      <w:proofErr w:type="spellEnd"/>
      <w:r w:rsidRPr="00A20E4D">
        <w:t xml:space="preserve">. </w:t>
      </w:r>
      <w:proofErr w:type="spellStart"/>
      <w:r w:rsidRPr="00A20E4D">
        <w:t>Nullam</w:t>
      </w:r>
      <w:proofErr w:type="spellEnd"/>
      <w:r w:rsidRPr="00A20E4D">
        <w:t xml:space="preserve"> </w:t>
      </w:r>
      <w:proofErr w:type="spellStart"/>
      <w:r w:rsidRPr="00A20E4D">
        <w:t>consectetur</w:t>
      </w:r>
      <w:proofErr w:type="spellEnd"/>
      <w:r w:rsidRPr="00A20E4D">
        <w:t xml:space="preserve"> </w:t>
      </w:r>
      <w:proofErr w:type="spellStart"/>
      <w:r w:rsidRPr="00A20E4D">
        <w:t>purus</w:t>
      </w:r>
      <w:proofErr w:type="spellEnd"/>
      <w:r w:rsidRPr="00A20E4D">
        <w:t xml:space="preserve">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massa</w:t>
      </w:r>
      <w:proofErr w:type="spellEnd"/>
      <w:r w:rsidRPr="00A20E4D">
        <w:t xml:space="preserve"> </w:t>
      </w:r>
      <w:proofErr w:type="spellStart"/>
      <w:r w:rsidRPr="00A20E4D">
        <w:t>scelerisque</w:t>
      </w:r>
      <w:proofErr w:type="spellEnd"/>
      <w:r w:rsidRPr="00A20E4D">
        <w:t xml:space="preserve"> </w:t>
      </w:r>
      <w:proofErr w:type="spellStart"/>
      <w:r w:rsidRPr="00A20E4D">
        <w:t>sagittis</w:t>
      </w:r>
      <w:proofErr w:type="spellEnd"/>
      <w:r w:rsidRPr="00A20E4D">
        <w:t xml:space="preserve">. In porta </w:t>
      </w:r>
      <w:proofErr w:type="spellStart"/>
      <w:r w:rsidRPr="00A20E4D">
        <w:t>aliquet</w:t>
      </w:r>
      <w:proofErr w:type="spellEnd"/>
      <w:r w:rsidRPr="00A20E4D">
        <w:t xml:space="preserve"> </w:t>
      </w:r>
      <w:proofErr w:type="spellStart"/>
      <w:r w:rsidRPr="00A20E4D">
        <w:t>neque</w:t>
      </w:r>
      <w:proofErr w:type="spellEnd"/>
      <w:r w:rsidRPr="00A20E4D">
        <w:t xml:space="preserve"> </w:t>
      </w:r>
      <w:proofErr w:type="spellStart"/>
      <w:r w:rsidRPr="00A20E4D">
        <w:t>ut</w:t>
      </w:r>
      <w:proofErr w:type="spellEnd"/>
      <w:r w:rsidRPr="00A20E4D">
        <w:t xml:space="preserve"> </w:t>
      </w:r>
      <w:proofErr w:type="spellStart"/>
      <w:r w:rsidRPr="00A20E4D">
        <w:t>fermentum</w:t>
      </w:r>
      <w:proofErr w:type="spellEnd"/>
      <w:r w:rsidRPr="00A20E4D">
        <w:t xml:space="preserve">. </w:t>
      </w:r>
      <w:proofErr w:type="spellStart"/>
      <w:r w:rsidRPr="00A20E4D">
        <w:t>Vivamus</w:t>
      </w:r>
      <w:proofErr w:type="spellEnd"/>
      <w:r w:rsidRPr="00A20E4D">
        <w:t xml:space="preserve"> </w:t>
      </w:r>
      <w:proofErr w:type="spellStart"/>
      <w:r w:rsidRPr="00A20E4D">
        <w:t>fringilla</w:t>
      </w:r>
      <w:proofErr w:type="spellEnd"/>
      <w:r w:rsidRPr="00A20E4D">
        <w:t xml:space="preserve"> at mi et </w:t>
      </w:r>
      <w:proofErr w:type="spellStart"/>
      <w:r w:rsidRPr="00A20E4D">
        <w:t>consequat</w:t>
      </w:r>
      <w:proofErr w:type="spellEnd"/>
      <w:r w:rsidRPr="00A20E4D">
        <w:t xml:space="preserve">. </w:t>
      </w:r>
      <w:proofErr w:type="spellStart"/>
      <w:r w:rsidRPr="00A20E4D">
        <w:t>Sed</w:t>
      </w:r>
      <w:proofErr w:type="spellEnd"/>
      <w:r w:rsidRPr="00A20E4D">
        <w:t xml:space="preserve"> </w:t>
      </w:r>
      <w:proofErr w:type="spellStart"/>
      <w:r w:rsidRPr="00A20E4D">
        <w:t>pulvinar</w:t>
      </w:r>
      <w:proofErr w:type="spellEnd"/>
      <w:r w:rsidRPr="00A20E4D">
        <w:t xml:space="preserve"> </w:t>
      </w:r>
      <w:proofErr w:type="spellStart"/>
      <w:r w:rsidRPr="00A20E4D">
        <w:t>tincidunt</w:t>
      </w:r>
      <w:proofErr w:type="spellEnd"/>
      <w:r w:rsidRPr="00A20E4D">
        <w:t xml:space="preserve"> dolor </w:t>
      </w:r>
      <w:proofErr w:type="spellStart"/>
      <w:r w:rsidRPr="00A20E4D">
        <w:t>sed</w:t>
      </w:r>
      <w:proofErr w:type="spellEnd"/>
      <w:r w:rsidRPr="00A20E4D">
        <w:t xml:space="preserve"> </w:t>
      </w:r>
      <w:proofErr w:type="spellStart"/>
      <w:r w:rsidRPr="00A20E4D">
        <w:t>tincidunt</w:t>
      </w:r>
      <w:proofErr w:type="spellEnd"/>
      <w:r w:rsidRPr="00A20E4D">
        <w:t xml:space="preserve">. </w:t>
      </w:r>
      <w:proofErr w:type="spellStart"/>
      <w:r w:rsidRPr="00A20E4D">
        <w:t>Suspendisse</w:t>
      </w:r>
      <w:proofErr w:type="spellEnd"/>
      <w:r w:rsidRPr="00A20E4D">
        <w:t xml:space="preserve"> </w:t>
      </w:r>
      <w:proofErr w:type="spellStart"/>
      <w:r w:rsidRPr="00A20E4D">
        <w:t>potenti</w:t>
      </w:r>
      <w:proofErr w:type="spellEnd"/>
      <w:r w:rsidRPr="00A20E4D">
        <w:t xml:space="preserve">. </w:t>
      </w:r>
      <w:proofErr w:type="spellStart"/>
      <w:r w:rsidRPr="00A20E4D">
        <w:t>Praesent</w:t>
      </w:r>
      <w:proofErr w:type="spellEnd"/>
      <w:r w:rsidRPr="00A20E4D">
        <w:t xml:space="preserve"> </w:t>
      </w:r>
      <w:proofErr w:type="spellStart"/>
      <w:r w:rsidRPr="00A20E4D">
        <w:t>vehicula</w:t>
      </w:r>
      <w:proofErr w:type="spellEnd"/>
      <w:r w:rsidRPr="00A20E4D">
        <w:t xml:space="preserve"> </w:t>
      </w:r>
      <w:proofErr w:type="spellStart"/>
      <w:r w:rsidRPr="00A20E4D">
        <w:t>lectus</w:t>
      </w:r>
      <w:proofErr w:type="spellEnd"/>
      <w:r w:rsidRPr="00A20E4D">
        <w:t xml:space="preserve"> </w:t>
      </w:r>
      <w:proofErr w:type="spellStart"/>
      <w:r w:rsidRPr="00A20E4D">
        <w:t>quis</w:t>
      </w:r>
      <w:proofErr w:type="spellEnd"/>
      <w:r w:rsidRPr="00A20E4D">
        <w:t xml:space="preserve"> </w:t>
      </w:r>
      <w:proofErr w:type="spellStart"/>
      <w:r w:rsidRPr="00A20E4D">
        <w:t>facilisis</w:t>
      </w:r>
      <w:proofErr w:type="spellEnd"/>
      <w:r w:rsidRPr="00A20E4D">
        <w:t xml:space="preserve"> </w:t>
      </w:r>
      <w:proofErr w:type="spellStart"/>
      <w:r w:rsidRPr="00A20E4D">
        <w:t>tristique</w:t>
      </w:r>
      <w:proofErr w:type="spellEnd"/>
      <w:r w:rsidRPr="00A20E4D">
        <w:t>.</w:t>
      </w:r>
    </w:p>
    <w:p w14:paraId="60C9E0F6" w14:textId="77777777" w:rsidR="00464278" w:rsidRPr="00464278" w:rsidRDefault="00464278" w:rsidP="00C3230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Pr="00464278">
        <w:rPr>
          <w:rFonts w:ascii="Times New Roman" w:hAnsi="Times New Roman" w:cs="Times New Roman"/>
          <w:color w:val="000000"/>
        </w:rPr>
        <w:t>Check for strange page breaks, widows, orphans, and “hanging</w:t>
      </w:r>
      <w:r>
        <w:rPr>
          <w:rFonts w:ascii="Times New Roman" w:hAnsi="Times New Roman" w:cs="Times New Roman"/>
          <w:color w:val="000000"/>
        </w:rPr>
        <w:t>” section headings]</w:t>
      </w:r>
    </w:p>
    <w:p w14:paraId="3BC8316F" w14:textId="77777777" w:rsidR="00464278" w:rsidRPr="00A20E4D" w:rsidRDefault="00EB14F6" w:rsidP="00C3230E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710ED784" wp14:editId="1B68774D">
            <wp:simplePos x="0" y="0"/>
            <wp:positionH relativeFrom="column">
              <wp:posOffset>114300</wp:posOffset>
            </wp:positionH>
            <wp:positionV relativeFrom="paragraph">
              <wp:posOffset>571500</wp:posOffset>
            </wp:positionV>
            <wp:extent cx="5307965" cy="3185160"/>
            <wp:effectExtent l="0" t="0" r="635" b="0"/>
            <wp:wrapTight wrapText="bothSides">
              <wp:wrapPolygon edited="0">
                <wp:start x="0" y="0"/>
                <wp:lineTo x="0" y="21359"/>
                <wp:lineTo x="21499" y="21359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template_figur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1851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D30AA" w14:textId="77777777" w:rsidR="00EB14F6" w:rsidRPr="004A4F77" w:rsidRDefault="00EB14F6" w:rsidP="004A4F77">
      <w:pPr>
        <w:pStyle w:val="TableTitle"/>
      </w:pPr>
      <w:r w:rsidRPr="004A4F77">
        <w:t>Figure 1: Title explaining the material concisely and clearly</w:t>
      </w:r>
    </w:p>
    <w:p w14:paraId="1CE0AC39" w14:textId="77777777" w:rsidR="00C3230E" w:rsidRDefault="00EB14F6" w:rsidP="00C3230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[Check Political Analysis’ </w:t>
      </w:r>
      <w:hyperlink r:id="rId10" w:history="1">
        <w:r w:rsidRPr="00EB14F6">
          <w:rPr>
            <w:rStyle w:val="Hyperlink"/>
            <w:rFonts w:ascii="Times New Roman" w:hAnsi="Times New Roman"/>
          </w:rPr>
          <w:t>guidelines</w:t>
        </w:r>
      </w:hyperlink>
      <w:r>
        <w:rPr>
          <w:rFonts w:ascii="Times New Roman" w:hAnsi="Times New Roman"/>
        </w:rPr>
        <w:t xml:space="preserve"> for Tables, Figures, Numbers and Variables.]</w:t>
      </w:r>
    </w:p>
    <w:p w14:paraId="723BBE9A" w14:textId="77777777" w:rsidR="00C3230E" w:rsidRDefault="00C3230E" w:rsidP="00C3230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0C071D" w14:textId="77777777" w:rsidR="00EB14F6" w:rsidRPr="00C3230E" w:rsidRDefault="00C3230E" w:rsidP="004A4F77">
      <w:pPr>
        <w:pStyle w:val="SectionTitle"/>
      </w:pPr>
      <w:r w:rsidRPr="00C3230E">
        <w:t>References</w:t>
      </w:r>
    </w:p>
    <w:p w14:paraId="5D79D666" w14:textId="77777777" w:rsidR="00C3230E" w:rsidRPr="00E715EA" w:rsidRDefault="00C3230E" w:rsidP="00C3230E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E715EA">
        <w:rPr>
          <w:rFonts w:ascii="Times New Roman" w:eastAsia="Times New Roman" w:hAnsi="Times New Roman" w:cs="Times New Roman"/>
        </w:rPr>
        <w:t>Acemoglu</w:t>
      </w:r>
      <w:proofErr w:type="spellEnd"/>
      <w:r w:rsidRPr="00E715EA">
        <w:rPr>
          <w:rFonts w:ascii="Times New Roman" w:eastAsia="Times New Roman" w:hAnsi="Times New Roman" w:cs="Times New Roman"/>
        </w:rPr>
        <w:t xml:space="preserve">, Daron, Simon Johnson, and James A. Robinson. 2001. “The Colonial Origins of Comparative Developments: An Empirical Investigation.” </w:t>
      </w:r>
      <w:r w:rsidRPr="00E715EA">
        <w:rPr>
          <w:rFonts w:ascii="Times New Roman" w:eastAsia="Times New Roman" w:hAnsi="Times New Roman" w:cs="Times New Roman"/>
          <w:i/>
        </w:rPr>
        <w:t xml:space="preserve">The American Economic Review </w:t>
      </w:r>
      <w:r w:rsidRPr="00E715EA">
        <w:rPr>
          <w:rFonts w:ascii="Times New Roman" w:eastAsia="Times New Roman" w:hAnsi="Times New Roman" w:cs="Times New Roman"/>
        </w:rPr>
        <w:t>91 (5): 1369-1401.</w:t>
      </w:r>
    </w:p>
    <w:p w14:paraId="2622F26E" w14:textId="77777777" w:rsidR="00C3230E" w:rsidRPr="00E715EA" w:rsidRDefault="00C3230E" w:rsidP="00E715EA">
      <w:pPr>
        <w:ind w:left="720" w:hanging="720"/>
        <w:rPr>
          <w:rFonts w:ascii="Times New Roman" w:eastAsia="Times New Roman" w:hAnsi="Times New Roman" w:cs="Times New Roman"/>
        </w:rPr>
      </w:pPr>
      <w:r w:rsidRPr="00E715EA">
        <w:rPr>
          <w:rFonts w:ascii="Times New Roman" w:eastAsia="Times New Roman" w:hAnsi="Times New Roman" w:cs="Times New Roman"/>
        </w:rPr>
        <w:t xml:space="preserve">Jacobs, </w:t>
      </w:r>
      <w:proofErr w:type="spellStart"/>
      <w:r w:rsidRPr="00E715EA">
        <w:rPr>
          <w:rFonts w:ascii="Times New Roman" w:eastAsia="Times New Roman" w:hAnsi="Times New Roman" w:cs="Times New Roman"/>
        </w:rPr>
        <w:t>Larence</w:t>
      </w:r>
      <w:proofErr w:type="spellEnd"/>
      <w:r w:rsidRPr="00E715EA">
        <w:rPr>
          <w:rFonts w:ascii="Times New Roman" w:eastAsia="Times New Roman" w:hAnsi="Times New Roman" w:cs="Times New Roman"/>
        </w:rPr>
        <w:t xml:space="preserve"> R., and Robert Y. Shapiro. 2000. </w:t>
      </w:r>
      <w:r w:rsidRPr="00E715EA">
        <w:rPr>
          <w:rFonts w:ascii="Times New Roman" w:eastAsia="Times New Roman" w:hAnsi="Times New Roman" w:cs="Times New Roman"/>
          <w:i/>
        </w:rPr>
        <w:t>Politicians Don’t Pander: Political Manipulation and the Loss of Democratic Responsiveness.</w:t>
      </w:r>
      <w:r w:rsidRPr="00E715EA">
        <w:rPr>
          <w:rFonts w:ascii="Times New Roman" w:eastAsia="Times New Roman" w:hAnsi="Times New Roman" w:cs="Times New Roman"/>
        </w:rPr>
        <w:t xml:space="preserve"> Chicago: The University of Chicago Press. </w:t>
      </w:r>
    </w:p>
    <w:p w14:paraId="25BB249A" w14:textId="3428F830" w:rsidR="00E715EA" w:rsidRPr="00E715EA" w:rsidRDefault="00E715EA" w:rsidP="00E715EA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Pr="00E715EA">
        <w:rPr>
          <w:rFonts w:ascii="Times New Roman" w:hAnsi="Times New Roman"/>
        </w:rPr>
        <w:t>References should be included at the back of the paper</w:t>
      </w:r>
      <w:r>
        <w:rPr>
          <w:rFonts w:ascii="Times New Roman" w:hAnsi="Times New Roman"/>
        </w:rPr>
        <w:t xml:space="preserve">: </w:t>
      </w:r>
      <w:r w:rsidRPr="00E715EA">
        <w:rPr>
          <w:rFonts w:ascii="Times New Roman" w:hAnsi="Times New Roman"/>
        </w:rPr>
        <w:t>APSA</w:t>
      </w:r>
      <w:r w:rsidR="004A4F77">
        <w:rPr>
          <w:rFonts w:ascii="Times New Roman" w:hAnsi="Times New Roman"/>
        </w:rPr>
        <w:t xml:space="preserve"> or Chicago</w:t>
      </w:r>
      <w:r w:rsidRPr="00E715EA">
        <w:rPr>
          <w:rFonts w:ascii="Times New Roman" w:hAnsi="Times New Roman"/>
        </w:rPr>
        <w:t> </w:t>
      </w:r>
      <w:r>
        <w:rPr>
          <w:rFonts w:ascii="Times New Roman" w:hAnsi="Times New Roman"/>
        </w:rPr>
        <w:t>style]</w:t>
      </w:r>
    </w:p>
    <w:p w14:paraId="1777FC18" w14:textId="77777777" w:rsidR="00E715EA" w:rsidRPr="00C3230E" w:rsidRDefault="00E715EA" w:rsidP="00C3230E">
      <w:pPr>
        <w:ind w:left="720" w:hanging="720"/>
        <w:rPr>
          <w:rFonts w:ascii="Times" w:eastAsia="Times New Roman" w:hAnsi="Times" w:cs="Times New Roman"/>
          <w:sz w:val="20"/>
          <w:szCs w:val="20"/>
        </w:rPr>
      </w:pPr>
    </w:p>
    <w:p w14:paraId="60F534D1" w14:textId="77777777" w:rsidR="00175A91" w:rsidRDefault="00175A91"/>
    <w:sectPr w:rsidR="00175A91" w:rsidSect="00175A91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E6E505" w15:done="0"/>
  <w15:commentEx w15:paraId="6E1C5A7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FADA8" w14:textId="77777777" w:rsidR="00D053E1" w:rsidRDefault="00D053E1" w:rsidP="00366F8A">
      <w:r>
        <w:separator/>
      </w:r>
    </w:p>
  </w:endnote>
  <w:endnote w:type="continuationSeparator" w:id="0">
    <w:p w14:paraId="032D1968" w14:textId="77777777" w:rsidR="00D053E1" w:rsidRDefault="00D053E1" w:rsidP="0036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311F6" w14:textId="77777777" w:rsidR="00C3230E" w:rsidRDefault="00C3230E" w:rsidP="00C323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44C317" w14:textId="77777777" w:rsidR="00C3230E" w:rsidRDefault="00C323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F07D0" w14:textId="77777777" w:rsidR="00C3230E" w:rsidRDefault="00C3230E" w:rsidP="00C323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37AF">
      <w:rPr>
        <w:rStyle w:val="PageNumber"/>
        <w:noProof/>
      </w:rPr>
      <w:t>4</w:t>
    </w:r>
    <w:r>
      <w:rPr>
        <w:rStyle w:val="PageNumber"/>
      </w:rPr>
      <w:fldChar w:fldCharType="end"/>
    </w:r>
  </w:p>
  <w:p w14:paraId="5BBB9F03" w14:textId="77777777" w:rsidR="00C3230E" w:rsidRDefault="00C323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ACE03" w14:textId="77777777" w:rsidR="00D053E1" w:rsidRDefault="00D053E1" w:rsidP="00366F8A">
      <w:r>
        <w:separator/>
      </w:r>
    </w:p>
  </w:footnote>
  <w:footnote w:type="continuationSeparator" w:id="0">
    <w:p w14:paraId="7169885D" w14:textId="77777777" w:rsidR="00D053E1" w:rsidRDefault="00D053E1" w:rsidP="00366F8A">
      <w:r>
        <w:continuationSeparator/>
      </w:r>
    </w:p>
  </w:footnote>
  <w:footnote w:id="1">
    <w:p w14:paraId="05AD9D28" w14:textId="41506302" w:rsidR="00C3230E" w:rsidRPr="00366F8A" w:rsidRDefault="00C3230E" w:rsidP="007675B9">
      <w:pPr>
        <w:rPr>
          <w:rFonts w:ascii="Times New Roman" w:hAnsi="Times New Roman"/>
          <w:color w:val="000000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A4F77">
        <w:rPr>
          <w:rStyle w:val="FootnoteTextChar"/>
        </w:rPr>
        <w:t>Aliquam</w:t>
      </w:r>
      <w:proofErr w:type="spellEnd"/>
      <w:r w:rsidRPr="004A4F77">
        <w:rPr>
          <w:rStyle w:val="FootnoteTextChar"/>
        </w:rPr>
        <w:t xml:space="preserve"> at ante </w:t>
      </w:r>
      <w:proofErr w:type="spellStart"/>
      <w:r w:rsidRPr="004A4F77">
        <w:rPr>
          <w:rStyle w:val="FootnoteTextChar"/>
        </w:rPr>
        <w:t>ut</w:t>
      </w:r>
      <w:proofErr w:type="spellEnd"/>
      <w:r w:rsidRPr="004A4F77">
        <w:rPr>
          <w:rStyle w:val="FootnoteTextChar"/>
        </w:rPr>
        <w:t xml:space="preserve"> </w:t>
      </w:r>
      <w:proofErr w:type="spellStart"/>
      <w:r w:rsidRPr="004A4F77">
        <w:rPr>
          <w:rStyle w:val="FootnoteTextChar"/>
        </w:rPr>
        <w:t>enim</w:t>
      </w:r>
      <w:proofErr w:type="spellEnd"/>
      <w:r w:rsidRPr="004A4F77">
        <w:rPr>
          <w:rStyle w:val="FootnoteTextChar"/>
        </w:rPr>
        <w:t xml:space="preserve"> semper </w:t>
      </w:r>
      <w:proofErr w:type="spellStart"/>
      <w:r w:rsidRPr="004A4F77">
        <w:rPr>
          <w:rStyle w:val="FootnoteTextChar"/>
        </w:rPr>
        <w:t>viverra</w:t>
      </w:r>
      <w:proofErr w:type="spellEnd"/>
      <w:r w:rsidRPr="004A4F77">
        <w:rPr>
          <w:rStyle w:val="FootnoteTextChar"/>
        </w:rPr>
        <w:t xml:space="preserve"> vitae in </w:t>
      </w:r>
      <w:proofErr w:type="spellStart"/>
      <w:proofErr w:type="gramStart"/>
      <w:r w:rsidRPr="004A4F77">
        <w:rPr>
          <w:rStyle w:val="FootnoteTextChar"/>
        </w:rPr>
        <w:t>massa</w:t>
      </w:r>
      <w:proofErr w:type="spellEnd"/>
      <w:proofErr w:type="gramEnd"/>
      <w:r w:rsidRPr="004A4F77">
        <w:rPr>
          <w:rStyle w:val="FootnoteTextChar"/>
        </w:rPr>
        <w:t xml:space="preserve">. </w:t>
      </w:r>
      <w:proofErr w:type="spellStart"/>
      <w:r w:rsidRPr="004A4F77">
        <w:rPr>
          <w:rStyle w:val="FootnoteTextChar"/>
        </w:rPr>
        <w:t>Nullam</w:t>
      </w:r>
      <w:proofErr w:type="spellEnd"/>
      <w:r w:rsidRPr="004A4F77">
        <w:rPr>
          <w:rStyle w:val="FootnoteTextChar"/>
        </w:rPr>
        <w:t xml:space="preserve"> </w:t>
      </w:r>
      <w:proofErr w:type="spellStart"/>
      <w:r w:rsidRPr="004A4F77">
        <w:rPr>
          <w:rStyle w:val="FootnoteTextChar"/>
        </w:rPr>
        <w:t>consectetur</w:t>
      </w:r>
      <w:proofErr w:type="spellEnd"/>
      <w:r w:rsidRPr="004A4F77">
        <w:rPr>
          <w:rStyle w:val="FootnoteTextChar"/>
        </w:rPr>
        <w:t xml:space="preserve"> </w:t>
      </w:r>
      <w:proofErr w:type="spellStart"/>
      <w:r w:rsidRPr="004A4F77">
        <w:rPr>
          <w:rStyle w:val="FootnoteTextChar"/>
        </w:rPr>
        <w:t>purus</w:t>
      </w:r>
      <w:proofErr w:type="spellEnd"/>
      <w:r w:rsidRPr="004A4F77">
        <w:rPr>
          <w:rStyle w:val="FootnoteTextChar"/>
        </w:rPr>
        <w:t xml:space="preserve"> </w:t>
      </w:r>
      <w:proofErr w:type="spellStart"/>
      <w:r w:rsidRPr="004A4F77">
        <w:rPr>
          <w:rStyle w:val="FootnoteTextChar"/>
        </w:rPr>
        <w:t>ut</w:t>
      </w:r>
      <w:proofErr w:type="spellEnd"/>
      <w:r w:rsidRPr="004A4F77">
        <w:rPr>
          <w:rStyle w:val="FootnoteTextChar"/>
        </w:rPr>
        <w:t xml:space="preserve"> </w:t>
      </w:r>
      <w:proofErr w:type="spellStart"/>
      <w:r w:rsidRPr="004A4F77">
        <w:rPr>
          <w:rStyle w:val="FootnoteTextChar"/>
        </w:rPr>
        <w:t>massa</w:t>
      </w:r>
      <w:proofErr w:type="spellEnd"/>
      <w:r w:rsidRPr="004A4F77">
        <w:rPr>
          <w:rStyle w:val="FootnoteTextChar"/>
        </w:rPr>
        <w:t xml:space="preserve"> </w:t>
      </w:r>
      <w:proofErr w:type="spellStart"/>
      <w:r w:rsidRPr="004A4F77">
        <w:rPr>
          <w:rStyle w:val="FootnoteTextChar"/>
        </w:rPr>
        <w:t>scelerisque</w:t>
      </w:r>
      <w:proofErr w:type="spellEnd"/>
      <w:r w:rsidRPr="004A4F77">
        <w:rPr>
          <w:rStyle w:val="FootnoteTextChar"/>
        </w:rPr>
        <w:t xml:space="preserve"> </w:t>
      </w:r>
      <w:proofErr w:type="spellStart"/>
      <w:r w:rsidRPr="004A4F77">
        <w:rPr>
          <w:rStyle w:val="FootnoteTextChar"/>
        </w:rPr>
        <w:t>sagittis</w:t>
      </w:r>
      <w:proofErr w:type="spellEnd"/>
      <w:r w:rsidRPr="004A4F77">
        <w:rPr>
          <w:rStyle w:val="FootnoteTextChar"/>
        </w:rPr>
        <w:t>. [Footnotes and references must be double spaced]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37D"/>
    <w:multiLevelType w:val="multilevel"/>
    <w:tmpl w:val="8A3C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66933"/>
    <w:multiLevelType w:val="multilevel"/>
    <w:tmpl w:val="541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B0C34"/>
    <w:multiLevelType w:val="multilevel"/>
    <w:tmpl w:val="AFCE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FFREY B. ARNOLD">
    <w15:presenceInfo w15:providerId="None" w15:userId="JEFFREY B. ARNOL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63"/>
    <w:rsid w:val="00131DC8"/>
    <w:rsid w:val="00175A91"/>
    <w:rsid w:val="003637AF"/>
    <w:rsid w:val="00366F8A"/>
    <w:rsid w:val="00464278"/>
    <w:rsid w:val="004A4F77"/>
    <w:rsid w:val="00572DFC"/>
    <w:rsid w:val="007675B9"/>
    <w:rsid w:val="009D3964"/>
    <w:rsid w:val="00A20E4D"/>
    <w:rsid w:val="00AD14E2"/>
    <w:rsid w:val="00C3230E"/>
    <w:rsid w:val="00C95363"/>
    <w:rsid w:val="00D053E1"/>
    <w:rsid w:val="00E715EA"/>
    <w:rsid w:val="00EB14F6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930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64"/>
    <w:pPr>
      <w:spacing w:line="480" w:lineRule="auto"/>
      <w:ind w:firstLine="432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E5932"/>
    <w:pPr>
      <w:numPr>
        <w:ilvl w:val="1"/>
      </w:numPr>
      <w:spacing w:after="160" w:line="240" w:lineRule="auto"/>
      <w:ind w:firstLine="432"/>
    </w:pPr>
    <w:rPr>
      <w:b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DefaultParagraphFont"/>
    <w:rsid w:val="00C95363"/>
  </w:style>
  <w:style w:type="paragraph" w:styleId="FootnoteText">
    <w:name w:val="footnote text"/>
    <w:basedOn w:val="Normal"/>
    <w:link w:val="FootnoteTextChar"/>
    <w:uiPriority w:val="99"/>
    <w:unhideWhenUsed/>
    <w:rsid w:val="00366F8A"/>
  </w:style>
  <w:style w:type="character" w:customStyle="1" w:styleId="FootnoteTextChar">
    <w:name w:val="Footnote Text Char"/>
    <w:basedOn w:val="DefaultParagraphFont"/>
    <w:link w:val="FootnoteText"/>
    <w:uiPriority w:val="99"/>
    <w:rsid w:val="00366F8A"/>
  </w:style>
  <w:style w:type="character" w:styleId="FootnoteReference">
    <w:name w:val="footnote reference"/>
    <w:basedOn w:val="DefaultParagraphFont"/>
    <w:uiPriority w:val="99"/>
    <w:unhideWhenUsed/>
    <w:rsid w:val="00366F8A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366F8A"/>
    <w:rPr>
      <w:i/>
      <w:iCs/>
    </w:rPr>
  </w:style>
  <w:style w:type="table" w:styleId="TableGrid">
    <w:name w:val="Table Grid"/>
    <w:basedOn w:val="TableNormal"/>
    <w:uiPriority w:val="59"/>
    <w:rsid w:val="00572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FE5932"/>
    <w:pPr>
      <w:spacing w:before="36" w:after="36" w:line="240" w:lineRule="auto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7675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5B9"/>
  </w:style>
  <w:style w:type="paragraph" w:styleId="BalloonText">
    <w:name w:val="Balloon Text"/>
    <w:basedOn w:val="Normal"/>
    <w:link w:val="BalloonTextChar"/>
    <w:uiPriority w:val="99"/>
    <w:semiHidden/>
    <w:unhideWhenUsed/>
    <w:rsid w:val="00EB14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4F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4F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23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0E"/>
  </w:style>
  <w:style w:type="character" w:styleId="PageNumber">
    <w:name w:val="page number"/>
    <w:basedOn w:val="DefaultParagraphFont"/>
    <w:uiPriority w:val="99"/>
    <w:semiHidden/>
    <w:unhideWhenUsed/>
    <w:rsid w:val="00C3230E"/>
  </w:style>
  <w:style w:type="paragraph" w:styleId="Header">
    <w:name w:val="header"/>
    <w:basedOn w:val="Normal"/>
    <w:link w:val="HeaderChar"/>
    <w:uiPriority w:val="99"/>
    <w:unhideWhenUsed/>
    <w:rsid w:val="00C323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30E"/>
  </w:style>
  <w:style w:type="paragraph" w:styleId="Title">
    <w:name w:val="Title"/>
    <w:aliases w:val="Paper Title"/>
    <w:basedOn w:val="Normal"/>
    <w:next w:val="Normal"/>
    <w:link w:val="TitleChar"/>
    <w:uiPriority w:val="10"/>
    <w:qFormat/>
    <w:rsid w:val="009D3964"/>
    <w:pPr>
      <w:spacing w:line="240" w:lineRule="auto"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aliases w:val="Paper Title Char"/>
    <w:basedOn w:val="DefaultParagraphFont"/>
    <w:link w:val="Title"/>
    <w:uiPriority w:val="10"/>
    <w:rsid w:val="009D396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75A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A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A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A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A91"/>
    <w:rPr>
      <w:b/>
      <w:bCs/>
      <w:sz w:val="20"/>
      <w:szCs w:val="20"/>
    </w:rPr>
  </w:style>
  <w:style w:type="paragraph" w:customStyle="1" w:styleId="SectionTitle">
    <w:name w:val="Section Title"/>
    <w:basedOn w:val="NormalIndent"/>
    <w:next w:val="Normal"/>
    <w:qFormat/>
    <w:rsid w:val="00175A91"/>
    <w:pPr>
      <w:jc w:val="center"/>
    </w:pPr>
    <w:rPr>
      <w:rFonts w:ascii="Times New Roman" w:hAnsi="Times New Roman"/>
      <w:b/>
      <w:color w:val="000000"/>
      <w:sz w:val="28"/>
    </w:rPr>
  </w:style>
  <w:style w:type="paragraph" w:customStyle="1" w:styleId="TitlePageAuthor">
    <w:name w:val="Title Page Author"/>
    <w:basedOn w:val="Normal"/>
    <w:next w:val="Normal"/>
    <w:qFormat/>
    <w:rsid w:val="009D3964"/>
    <w:pPr>
      <w:spacing w:line="240" w:lineRule="auto"/>
      <w:jc w:val="center"/>
    </w:pPr>
  </w:style>
  <w:style w:type="paragraph" w:styleId="NormalIndent">
    <w:name w:val="Normal Indent"/>
    <w:basedOn w:val="Normal"/>
    <w:uiPriority w:val="99"/>
    <w:semiHidden/>
    <w:unhideWhenUsed/>
    <w:rsid w:val="00175A91"/>
    <w:pPr>
      <w:ind w:left="720"/>
    </w:pPr>
  </w:style>
  <w:style w:type="paragraph" w:customStyle="1" w:styleId="TableTitle">
    <w:name w:val="Table Title"/>
    <w:basedOn w:val="Normal"/>
    <w:qFormat/>
    <w:rsid w:val="009D3964"/>
    <w:pPr>
      <w:spacing w:line="240" w:lineRule="auto"/>
      <w:ind w:firstLine="0"/>
    </w:pPr>
    <w:rPr>
      <w:b/>
    </w:rPr>
  </w:style>
  <w:style w:type="paragraph" w:customStyle="1" w:styleId="FigureStyle">
    <w:name w:val="Figure Style"/>
    <w:basedOn w:val="TableTitle"/>
    <w:next w:val="Normal"/>
    <w:qFormat/>
    <w:rsid w:val="00FE5932"/>
    <w:rPr>
      <w:rFonts w:ascii="Times New Roman" w:hAnsi="Times New Roman" w:cs="Times New Roman"/>
      <w:b w:val="0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E5932"/>
    <w:rPr>
      <w:b/>
      <w:color w:val="5A5A5A" w:themeColor="text1" w:themeTint="A5"/>
      <w:spacing w:val="15"/>
      <w:sz w:val="2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A4F7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4A4F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64"/>
    <w:pPr>
      <w:spacing w:line="480" w:lineRule="auto"/>
      <w:ind w:firstLine="432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E5932"/>
    <w:pPr>
      <w:numPr>
        <w:ilvl w:val="1"/>
      </w:numPr>
      <w:spacing w:after="160" w:line="240" w:lineRule="auto"/>
      <w:ind w:firstLine="432"/>
    </w:pPr>
    <w:rPr>
      <w:b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DefaultParagraphFont"/>
    <w:rsid w:val="00C95363"/>
  </w:style>
  <w:style w:type="paragraph" w:styleId="FootnoteText">
    <w:name w:val="footnote text"/>
    <w:basedOn w:val="Normal"/>
    <w:link w:val="FootnoteTextChar"/>
    <w:uiPriority w:val="99"/>
    <w:unhideWhenUsed/>
    <w:rsid w:val="00366F8A"/>
  </w:style>
  <w:style w:type="character" w:customStyle="1" w:styleId="FootnoteTextChar">
    <w:name w:val="Footnote Text Char"/>
    <w:basedOn w:val="DefaultParagraphFont"/>
    <w:link w:val="FootnoteText"/>
    <w:uiPriority w:val="99"/>
    <w:rsid w:val="00366F8A"/>
  </w:style>
  <w:style w:type="character" w:styleId="FootnoteReference">
    <w:name w:val="footnote reference"/>
    <w:basedOn w:val="DefaultParagraphFont"/>
    <w:uiPriority w:val="99"/>
    <w:unhideWhenUsed/>
    <w:rsid w:val="00366F8A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366F8A"/>
    <w:rPr>
      <w:i/>
      <w:iCs/>
    </w:rPr>
  </w:style>
  <w:style w:type="table" w:styleId="TableGrid">
    <w:name w:val="Table Grid"/>
    <w:basedOn w:val="TableNormal"/>
    <w:uiPriority w:val="59"/>
    <w:rsid w:val="00572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FE5932"/>
    <w:pPr>
      <w:spacing w:before="36" w:after="36" w:line="240" w:lineRule="auto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7675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5B9"/>
  </w:style>
  <w:style w:type="paragraph" w:styleId="BalloonText">
    <w:name w:val="Balloon Text"/>
    <w:basedOn w:val="Normal"/>
    <w:link w:val="BalloonTextChar"/>
    <w:uiPriority w:val="99"/>
    <w:semiHidden/>
    <w:unhideWhenUsed/>
    <w:rsid w:val="00EB14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4F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4F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23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0E"/>
  </w:style>
  <w:style w:type="character" w:styleId="PageNumber">
    <w:name w:val="page number"/>
    <w:basedOn w:val="DefaultParagraphFont"/>
    <w:uiPriority w:val="99"/>
    <w:semiHidden/>
    <w:unhideWhenUsed/>
    <w:rsid w:val="00C3230E"/>
  </w:style>
  <w:style w:type="paragraph" w:styleId="Header">
    <w:name w:val="header"/>
    <w:basedOn w:val="Normal"/>
    <w:link w:val="HeaderChar"/>
    <w:uiPriority w:val="99"/>
    <w:unhideWhenUsed/>
    <w:rsid w:val="00C323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30E"/>
  </w:style>
  <w:style w:type="paragraph" w:styleId="Title">
    <w:name w:val="Title"/>
    <w:aliases w:val="Paper Title"/>
    <w:basedOn w:val="Normal"/>
    <w:next w:val="Normal"/>
    <w:link w:val="TitleChar"/>
    <w:uiPriority w:val="10"/>
    <w:qFormat/>
    <w:rsid w:val="009D3964"/>
    <w:pPr>
      <w:spacing w:line="240" w:lineRule="auto"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aliases w:val="Paper Title Char"/>
    <w:basedOn w:val="DefaultParagraphFont"/>
    <w:link w:val="Title"/>
    <w:uiPriority w:val="10"/>
    <w:rsid w:val="009D396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75A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A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A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A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A91"/>
    <w:rPr>
      <w:b/>
      <w:bCs/>
      <w:sz w:val="20"/>
      <w:szCs w:val="20"/>
    </w:rPr>
  </w:style>
  <w:style w:type="paragraph" w:customStyle="1" w:styleId="SectionTitle">
    <w:name w:val="Section Title"/>
    <w:basedOn w:val="NormalIndent"/>
    <w:next w:val="Normal"/>
    <w:qFormat/>
    <w:rsid w:val="00175A91"/>
    <w:pPr>
      <w:jc w:val="center"/>
    </w:pPr>
    <w:rPr>
      <w:rFonts w:ascii="Times New Roman" w:hAnsi="Times New Roman"/>
      <w:b/>
      <w:color w:val="000000"/>
      <w:sz w:val="28"/>
    </w:rPr>
  </w:style>
  <w:style w:type="paragraph" w:customStyle="1" w:styleId="TitlePageAuthor">
    <w:name w:val="Title Page Author"/>
    <w:basedOn w:val="Normal"/>
    <w:next w:val="Normal"/>
    <w:qFormat/>
    <w:rsid w:val="009D3964"/>
    <w:pPr>
      <w:spacing w:line="240" w:lineRule="auto"/>
      <w:jc w:val="center"/>
    </w:pPr>
  </w:style>
  <w:style w:type="paragraph" w:styleId="NormalIndent">
    <w:name w:val="Normal Indent"/>
    <w:basedOn w:val="Normal"/>
    <w:uiPriority w:val="99"/>
    <w:semiHidden/>
    <w:unhideWhenUsed/>
    <w:rsid w:val="00175A91"/>
    <w:pPr>
      <w:ind w:left="720"/>
    </w:pPr>
  </w:style>
  <w:style w:type="paragraph" w:customStyle="1" w:styleId="TableTitle">
    <w:name w:val="Table Title"/>
    <w:basedOn w:val="Normal"/>
    <w:qFormat/>
    <w:rsid w:val="009D3964"/>
    <w:pPr>
      <w:spacing w:line="240" w:lineRule="auto"/>
      <w:ind w:firstLine="0"/>
    </w:pPr>
    <w:rPr>
      <w:b/>
    </w:rPr>
  </w:style>
  <w:style w:type="paragraph" w:customStyle="1" w:styleId="FigureStyle">
    <w:name w:val="Figure Style"/>
    <w:basedOn w:val="TableTitle"/>
    <w:next w:val="Normal"/>
    <w:qFormat/>
    <w:rsid w:val="00FE5932"/>
    <w:rPr>
      <w:rFonts w:ascii="Times New Roman" w:hAnsi="Times New Roman" w:cs="Times New Roman"/>
      <w:b w:val="0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E5932"/>
    <w:rPr>
      <w:b/>
      <w:color w:val="5A5A5A" w:themeColor="text1" w:themeTint="A5"/>
      <w:spacing w:val="15"/>
      <w:sz w:val="2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A4F7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4A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yperlink" Target="http://www.oxfordjournals.org/our_journals/polana/for_authors/gene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C2211ED-3610-6841-B749-06023312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963</Words>
  <Characters>5495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Casas</dc:creator>
  <cp:keywords/>
  <dc:description/>
  <cp:lastModifiedBy>Andreu Casas</cp:lastModifiedBy>
  <cp:revision>2</cp:revision>
  <dcterms:created xsi:type="dcterms:W3CDTF">2016-02-18T19:46:00Z</dcterms:created>
  <dcterms:modified xsi:type="dcterms:W3CDTF">2016-02-18T19:46:00Z</dcterms:modified>
</cp:coreProperties>
</file>